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30F" w:rsidRDefault="00F55F4C">
      <w:pPr>
        <w:pStyle w:val="Ttulo1"/>
        <w:rPr>
          <w:ins w:id="0" w:author="Aurelio Macie Junior" w:date="2019-09-27T18:19:00Z"/>
          <w:sz w:val="36"/>
          <w:szCs w:val="36"/>
        </w:rPr>
        <w:pPrChange w:id="1" w:author="Aurelio Macie Junior" w:date="2019-09-27T18:19:00Z">
          <w:pPr/>
        </w:pPrChange>
      </w:pPr>
      <w:ins w:id="2" w:author="Aurelio Macie Junior" w:date="2019-09-27T17:53:00Z">
        <w:r w:rsidRPr="002A230F">
          <w:rPr>
            <w:sz w:val="36"/>
            <w:szCs w:val="36"/>
            <w:rPrChange w:id="3" w:author="Aurelio Macie Junior" w:date="2019-09-27T18:19:00Z">
              <w:rPr>
                <w:b/>
                <w:sz w:val="28"/>
                <w:szCs w:val="28"/>
              </w:rPr>
            </w:rPrChange>
          </w:rPr>
          <w:t>Telas</w:t>
        </w:r>
      </w:ins>
    </w:p>
    <w:p w:rsidR="002A230F" w:rsidRPr="002A230F" w:rsidRDefault="002A230F">
      <w:pPr>
        <w:rPr>
          <w:ins w:id="4" w:author="Aurelio Macie Junior" w:date="2019-09-27T17:48:00Z"/>
          <w:rPrChange w:id="5" w:author="Aurelio Macie Junior" w:date="2019-09-27T18:19:00Z">
            <w:rPr>
              <w:ins w:id="6" w:author="Aurelio Macie Junior" w:date="2019-09-27T17:48:00Z"/>
              <w:b/>
              <w:sz w:val="28"/>
              <w:szCs w:val="28"/>
            </w:rPr>
          </w:rPrChange>
        </w:rPr>
      </w:pPr>
    </w:p>
    <w:p w:rsidR="0080429E" w:rsidRPr="00834A39" w:rsidRDefault="0080429E">
      <w:pPr>
        <w:rPr>
          <w:ins w:id="7" w:author="Aurelio Macie Junior" w:date="2019-09-27T17:48:00Z"/>
          <w:sz w:val="28"/>
          <w:szCs w:val="28"/>
          <w:rPrChange w:id="8" w:author="Aurelio Macie Junior" w:date="2019-09-27T22:40:00Z">
            <w:rPr>
              <w:ins w:id="9" w:author="Aurelio Macie Junior" w:date="2019-09-27T17:48:00Z"/>
              <w:b/>
              <w:sz w:val="28"/>
              <w:szCs w:val="28"/>
            </w:rPr>
          </w:rPrChange>
        </w:rPr>
      </w:pPr>
      <w:ins w:id="10" w:author="Aurelio Macie Junior" w:date="2019-09-27T17:48:00Z">
        <w:r w:rsidRPr="00834A39">
          <w:rPr>
            <w:b/>
            <w:sz w:val="28"/>
            <w:szCs w:val="28"/>
            <w:rPrChange w:id="11" w:author="Aurelio Macie Junior" w:date="2019-09-27T22:40:00Z">
              <w:rPr>
                <w:sz w:val="28"/>
                <w:szCs w:val="28"/>
              </w:rPr>
            </w:rPrChange>
          </w:rPr>
          <w:t>Cadastro da Empresa Fornecedora deve</w:t>
        </w:r>
      </w:ins>
      <w:ins w:id="12" w:author="Aurelio Macie Junior" w:date="2019-09-27T17:50:00Z">
        <w:r w:rsidRPr="00834A39">
          <w:rPr>
            <w:b/>
            <w:sz w:val="28"/>
            <w:szCs w:val="28"/>
            <w:rPrChange w:id="13" w:author="Aurelio Macie Junior" w:date="2019-09-27T22:40:00Z">
              <w:rPr>
                <w:sz w:val="28"/>
                <w:szCs w:val="28"/>
              </w:rPr>
            </w:rPrChange>
          </w:rPr>
          <w:t xml:space="preserve"> ser capaz de</w:t>
        </w:r>
      </w:ins>
      <w:ins w:id="14" w:author="Aurelio Macie Junior" w:date="2019-09-27T17:48:00Z">
        <w:r w:rsidRPr="00834A39">
          <w:rPr>
            <w:sz w:val="28"/>
            <w:szCs w:val="28"/>
            <w:rPrChange w:id="15" w:author="Aurelio Macie Junior" w:date="2019-09-27T22:40:00Z">
              <w:rPr>
                <w:b/>
                <w:sz w:val="28"/>
                <w:szCs w:val="28"/>
              </w:rPr>
            </w:rPrChange>
          </w:rPr>
          <w:t>:</w:t>
        </w:r>
      </w:ins>
    </w:p>
    <w:p w:rsidR="0080429E" w:rsidRPr="00834A39" w:rsidRDefault="0080429E">
      <w:pPr>
        <w:rPr>
          <w:ins w:id="16" w:author="Aurelio Macie Junior" w:date="2019-09-27T17:49:00Z"/>
          <w:sz w:val="28"/>
          <w:szCs w:val="28"/>
          <w:rPrChange w:id="17" w:author="Aurelio Macie Junior" w:date="2019-09-27T22:40:00Z">
            <w:rPr>
              <w:ins w:id="18" w:author="Aurelio Macie Junior" w:date="2019-09-27T17:49:00Z"/>
              <w:b/>
              <w:sz w:val="28"/>
              <w:szCs w:val="28"/>
            </w:rPr>
          </w:rPrChange>
        </w:rPr>
      </w:pPr>
      <w:ins w:id="19" w:author="Aurelio Macie Junior" w:date="2019-09-27T17:49:00Z">
        <w:r w:rsidRPr="00834A39">
          <w:rPr>
            <w:b/>
            <w:sz w:val="28"/>
            <w:szCs w:val="28"/>
          </w:rPr>
          <w:t>Ter Id</w:t>
        </w:r>
        <w:r w:rsidR="002D2612" w:rsidRPr="00834A39">
          <w:rPr>
            <w:sz w:val="28"/>
            <w:szCs w:val="28"/>
          </w:rPr>
          <w:t>:</w:t>
        </w:r>
      </w:ins>
      <w:ins w:id="20" w:author="Aurelio Macie Junior" w:date="2019-09-27T17:50:00Z">
        <w:r w:rsidRPr="00834A39">
          <w:rPr>
            <w:sz w:val="28"/>
            <w:szCs w:val="28"/>
          </w:rPr>
          <w:t xml:space="preserve"> Serial</w:t>
        </w:r>
      </w:ins>
      <w:ins w:id="21" w:author="Aurelio Macie Junior" w:date="2019-09-27T18:00:00Z">
        <w:r w:rsidR="00B73B4F" w:rsidRPr="00834A39">
          <w:rPr>
            <w:sz w:val="28"/>
            <w:szCs w:val="28"/>
          </w:rPr>
          <w:t>;</w:t>
        </w:r>
      </w:ins>
    </w:p>
    <w:p w:rsidR="0080429E" w:rsidRPr="00834A39" w:rsidRDefault="0080429E">
      <w:pPr>
        <w:rPr>
          <w:ins w:id="22" w:author="Aurelio Macie Junior" w:date="2019-09-27T17:49:00Z"/>
          <w:sz w:val="28"/>
          <w:szCs w:val="28"/>
          <w:rPrChange w:id="23" w:author="Aurelio Macie Junior" w:date="2019-09-27T22:40:00Z">
            <w:rPr>
              <w:ins w:id="24" w:author="Aurelio Macie Junior" w:date="2019-09-27T17:49:00Z"/>
              <w:b/>
              <w:sz w:val="28"/>
              <w:szCs w:val="28"/>
            </w:rPr>
          </w:rPrChange>
        </w:rPr>
      </w:pPr>
      <w:ins w:id="25" w:author="Aurelio Macie Junior" w:date="2019-09-27T17:49:00Z">
        <w:r w:rsidRPr="00834A39">
          <w:rPr>
            <w:b/>
            <w:sz w:val="28"/>
            <w:szCs w:val="28"/>
          </w:rPr>
          <w:t>Nome Da Fornecedora</w:t>
        </w:r>
      </w:ins>
      <w:ins w:id="26" w:author="Aurelio Macie Junior" w:date="2019-09-27T17:58:00Z">
        <w:r w:rsidR="002D2612" w:rsidRPr="00834A39">
          <w:rPr>
            <w:sz w:val="28"/>
            <w:szCs w:val="28"/>
          </w:rPr>
          <w:t>:</w:t>
        </w:r>
      </w:ins>
      <w:ins w:id="27" w:author="Aurelio Macie Junior" w:date="2019-09-27T17:50:00Z">
        <w:r w:rsidRPr="00834A39">
          <w:rPr>
            <w:sz w:val="28"/>
            <w:szCs w:val="28"/>
          </w:rPr>
          <w:t xml:space="preserve"> String</w:t>
        </w:r>
      </w:ins>
      <w:ins w:id="28" w:author="Aurelio Macie Junior" w:date="2019-09-27T18:00:00Z">
        <w:r w:rsidR="00B73B4F" w:rsidRPr="00834A39">
          <w:rPr>
            <w:sz w:val="28"/>
            <w:szCs w:val="28"/>
          </w:rPr>
          <w:t>;</w:t>
        </w:r>
      </w:ins>
    </w:p>
    <w:p w:rsidR="0080429E" w:rsidRPr="00834A39" w:rsidRDefault="0080429E">
      <w:pPr>
        <w:rPr>
          <w:ins w:id="29" w:author="Aurelio Macie Junior" w:date="2019-09-27T17:51:00Z"/>
          <w:sz w:val="28"/>
          <w:szCs w:val="28"/>
        </w:rPr>
      </w:pPr>
      <w:ins w:id="30" w:author="Aurelio Macie Junior" w:date="2019-09-27T17:49:00Z">
        <w:r w:rsidRPr="00834A39">
          <w:rPr>
            <w:b/>
            <w:sz w:val="28"/>
            <w:szCs w:val="28"/>
          </w:rPr>
          <w:t>Localização Da Fornecedora</w:t>
        </w:r>
      </w:ins>
      <w:ins w:id="31" w:author="Aurelio Macie Junior" w:date="2019-09-27T17:58:00Z">
        <w:r w:rsidR="002D2612" w:rsidRPr="00834A39">
          <w:rPr>
            <w:sz w:val="28"/>
            <w:szCs w:val="28"/>
          </w:rPr>
          <w:t xml:space="preserve">: </w:t>
        </w:r>
      </w:ins>
      <w:ins w:id="32" w:author="Aurelio Macie Junior" w:date="2019-09-27T17:51:00Z">
        <w:r w:rsidR="00F55F4C" w:rsidRPr="00834A39">
          <w:rPr>
            <w:sz w:val="28"/>
            <w:szCs w:val="28"/>
          </w:rPr>
          <w:t>String</w:t>
        </w:r>
      </w:ins>
      <w:ins w:id="33" w:author="Aurelio Macie Junior" w:date="2019-09-27T18:00:00Z">
        <w:r w:rsidR="00B73B4F" w:rsidRPr="00834A39">
          <w:rPr>
            <w:sz w:val="28"/>
            <w:szCs w:val="28"/>
          </w:rPr>
          <w:t>;</w:t>
        </w:r>
      </w:ins>
    </w:p>
    <w:p w:rsidR="00F55F4C" w:rsidRPr="00834A39" w:rsidRDefault="00F55F4C">
      <w:pPr>
        <w:rPr>
          <w:ins w:id="34" w:author="Aurelio Macie Junior" w:date="2019-09-27T17:52:00Z"/>
          <w:sz w:val="28"/>
          <w:szCs w:val="28"/>
        </w:rPr>
      </w:pPr>
      <w:ins w:id="35" w:author="Aurelio Macie Junior" w:date="2019-09-27T17:52:00Z">
        <w:r w:rsidRPr="00834A39">
          <w:rPr>
            <w:b/>
            <w:sz w:val="28"/>
            <w:szCs w:val="28"/>
            <w:rPrChange w:id="36" w:author="Aurelio Macie Junior" w:date="2019-09-27T22:40:00Z">
              <w:rPr>
                <w:sz w:val="28"/>
                <w:szCs w:val="28"/>
              </w:rPr>
            </w:rPrChange>
          </w:rPr>
          <w:t>Contacto Da Empresa</w:t>
        </w:r>
      </w:ins>
      <w:ins w:id="37" w:author="Aurelio Macie Junior" w:date="2019-09-27T17:58:00Z">
        <w:r w:rsidR="002D2612" w:rsidRPr="00834A39">
          <w:rPr>
            <w:sz w:val="28"/>
            <w:szCs w:val="28"/>
          </w:rPr>
          <w:t>:</w:t>
        </w:r>
      </w:ins>
      <w:ins w:id="38" w:author="Aurelio Macie Junior" w:date="2019-09-27T17:52:00Z">
        <w:r w:rsidRPr="00834A39">
          <w:rPr>
            <w:sz w:val="28"/>
            <w:szCs w:val="28"/>
          </w:rPr>
          <w:t xml:space="preserve"> String</w:t>
        </w:r>
      </w:ins>
      <w:ins w:id="39" w:author="Aurelio Macie Junior" w:date="2019-09-27T18:00:00Z">
        <w:r w:rsidR="00B73B4F" w:rsidRPr="00834A39">
          <w:rPr>
            <w:sz w:val="28"/>
            <w:szCs w:val="28"/>
          </w:rPr>
          <w:t>;</w:t>
        </w:r>
      </w:ins>
    </w:p>
    <w:p w:rsidR="00F55F4C" w:rsidRPr="00834A39" w:rsidRDefault="00902F89">
      <w:pPr>
        <w:rPr>
          <w:ins w:id="40" w:author="Aurelio Macie Junior" w:date="2019-09-27T17:48:00Z"/>
          <w:sz w:val="28"/>
          <w:szCs w:val="28"/>
          <w:rPrChange w:id="41" w:author="Aurelio Macie Junior" w:date="2019-09-27T22:40:00Z">
            <w:rPr>
              <w:ins w:id="42" w:author="Aurelio Macie Junior" w:date="2019-09-27T17:48:00Z"/>
              <w:b/>
              <w:sz w:val="28"/>
              <w:szCs w:val="28"/>
            </w:rPr>
          </w:rPrChange>
        </w:rPr>
      </w:pPr>
      <w:ins w:id="43" w:author="Aurelio Macie Junior" w:date="2019-09-29T04:14:00Z">
        <w:r w:rsidRPr="00834A39">
          <w:rPr>
            <w:b/>
            <w:sz w:val="28"/>
            <w:szCs w:val="28"/>
            <w:rPrChange w:id="44" w:author="Aurelio Macie Junior" w:date="2019-09-27T22:40:00Z">
              <w:rPr>
                <w:b/>
                <w:sz w:val="28"/>
                <w:szCs w:val="28"/>
              </w:rPr>
            </w:rPrChange>
          </w:rPr>
          <w:t>E-mail</w:t>
        </w:r>
      </w:ins>
      <w:ins w:id="45" w:author="Aurelio Macie Junior" w:date="2019-09-27T17:52:00Z">
        <w:r w:rsidR="00F55F4C" w:rsidRPr="00834A39">
          <w:rPr>
            <w:b/>
            <w:sz w:val="28"/>
            <w:szCs w:val="28"/>
            <w:rPrChange w:id="46" w:author="Aurelio Macie Junior" w:date="2019-09-27T22:40:00Z">
              <w:rPr>
                <w:sz w:val="28"/>
                <w:szCs w:val="28"/>
              </w:rPr>
            </w:rPrChange>
          </w:rPr>
          <w:t xml:space="preserve"> Da Empresa</w:t>
        </w:r>
      </w:ins>
      <w:ins w:id="47" w:author="Aurelio Macie Junior" w:date="2019-09-27T17:58:00Z">
        <w:r w:rsidR="002D2612" w:rsidRPr="00834A39">
          <w:rPr>
            <w:sz w:val="28"/>
            <w:szCs w:val="28"/>
          </w:rPr>
          <w:t>:</w:t>
        </w:r>
      </w:ins>
      <w:ins w:id="48" w:author="Aurelio Macie Junior" w:date="2019-09-27T17:52:00Z">
        <w:r w:rsidR="00F55F4C" w:rsidRPr="00834A39">
          <w:rPr>
            <w:sz w:val="28"/>
            <w:szCs w:val="28"/>
          </w:rPr>
          <w:t xml:space="preserve"> String</w:t>
        </w:r>
        <w:r w:rsidR="004E1A5A" w:rsidRPr="00834A39">
          <w:rPr>
            <w:sz w:val="28"/>
            <w:szCs w:val="28"/>
          </w:rPr>
          <w:t>.</w:t>
        </w:r>
      </w:ins>
    </w:p>
    <w:p w:rsidR="0080429E" w:rsidRDefault="0080429E">
      <w:pPr>
        <w:rPr>
          <w:ins w:id="49" w:author="Aurelio Macie Junior" w:date="2019-09-29T03:58:00Z"/>
          <w:b/>
          <w:sz w:val="28"/>
          <w:szCs w:val="28"/>
        </w:rPr>
      </w:pPr>
    </w:p>
    <w:p w:rsidR="00F55255" w:rsidRDefault="00F55255">
      <w:pPr>
        <w:rPr>
          <w:ins w:id="50" w:author="Aurelio Macie Junior" w:date="2019-09-29T03:58:00Z"/>
          <w:b/>
          <w:sz w:val="28"/>
          <w:szCs w:val="28"/>
        </w:rPr>
      </w:pPr>
      <w:ins w:id="51" w:author="Aurelio Macie Junior" w:date="2019-09-29T03:58:00Z">
        <w:r>
          <w:rPr>
            <w:b/>
            <w:sz w:val="28"/>
            <w:szCs w:val="28"/>
          </w:rPr>
          <w:t>Cadastro de Pronta Entrega deve ser capaz de;</w:t>
        </w:r>
      </w:ins>
    </w:p>
    <w:p w:rsidR="00F55255" w:rsidRDefault="00F55255">
      <w:pPr>
        <w:rPr>
          <w:ins w:id="52" w:author="Aurelio Macie Junior" w:date="2019-09-29T03:59:00Z"/>
          <w:sz w:val="28"/>
          <w:szCs w:val="28"/>
        </w:rPr>
      </w:pPr>
      <w:ins w:id="53" w:author="Aurelio Macie Junior" w:date="2019-09-29T03:59:00Z">
        <w:r>
          <w:rPr>
            <w:b/>
            <w:sz w:val="28"/>
            <w:szCs w:val="28"/>
          </w:rPr>
          <w:t xml:space="preserve">Ter Id: </w:t>
        </w:r>
        <w:r>
          <w:rPr>
            <w:sz w:val="28"/>
            <w:szCs w:val="28"/>
          </w:rPr>
          <w:t>Serial;</w:t>
        </w:r>
      </w:ins>
    </w:p>
    <w:p w:rsidR="00F55255" w:rsidRDefault="00F55255">
      <w:pPr>
        <w:rPr>
          <w:ins w:id="54" w:author="Aurelio Macie Junior" w:date="2019-09-29T04:01:00Z"/>
          <w:sz w:val="28"/>
          <w:szCs w:val="28"/>
        </w:rPr>
      </w:pPr>
      <w:ins w:id="55" w:author="Aurelio Macie Junior" w:date="2019-09-29T04:00:00Z">
        <w:r>
          <w:rPr>
            <w:b/>
            <w:sz w:val="28"/>
            <w:szCs w:val="28"/>
          </w:rPr>
          <w:t xml:space="preserve">Nome Do Entregador: </w:t>
        </w:r>
      </w:ins>
      <w:ins w:id="56" w:author="Aurelio Macie Junior" w:date="2019-09-29T04:01:00Z">
        <w:r>
          <w:rPr>
            <w:sz w:val="28"/>
            <w:szCs w:val="28"/>
          </w:rPr>
          <w:t>String;</w:t>
        </w:r>
      </w:ins>
    </w:p>
    <w:p w:rsidR="00F55255" w:rsidRDefault="00F55255">
      <w:pPr>
        <w:rPr>
          <w:ins w:id="57" w:author="Aurelio Macie Junior" w:date="2019-09-29T04:01:00Z"/>
          <w:sz w:val="28"/>
          <w:szCs w:val="28"/>
        </w:rPr>
      </w:pPr>
      <w:ins w:id="58" w:author="Aurelio Macie Junior" w:date="2019-09-29T04:01:00Z">
        <w:r>
          <w:rPr>
            <w:b/>
            <w:sz w:val="28"/>
            <w:szCs w:val="28"/>
          </w:rPr>
          <w:t xml:space="preserve">Contacto: </w:t>
        </w:r>
        <w:r>
          <w:rPr>
            <w:sz w:val="28"/>
            <w:szCs w:val="28"/>
          </w:rPr>
          <w:t>String;</w:t>
        </w:r>
      </w:ins>
    </w:p>
    <w:p w:rsidR="00F55255" w:rsidRDefault="00F55255">
      <w:pPr>
        <w:rPr>
          <w:ins w:id="59" w:author="Aurelio Macie Junior" w:date="2019-09-29T04:02:00Z"/>
          <w:sz w:val="28"/>
          <w:szCs w:val="28"/>
        </w:rPr>
      </w:pPr>
      <w:ins w:id="60" w:author="Aurelio Macie Junior" w:date="2019-09-29T04:01:00Z">
        <w:r>
          <w:rPr>
            <w:b/>
            <w:sz w:val="28"/>
            <w:szCs w:val="28"/>
          </w:rPr>
          <w:t xml:space="preserve">Empresa A Qual Pertence: </w:t>
        </w:r>
      </w:ins>
      <w:ins w:id="61" w:author="Aurelio Macie Junior" w:date="2019-09-29T04:02:00Z">
        <w:r>
          <w:rPr>
            <w:sz w:val="28"/>
            <w:szCs w:val="28"/>
          </w:rPr>
          <w:t>String;</w:t>
        </w:r>
      </w:ins>
    </w:p>
    <w:p w:rsidR="00F55255" w:rsidRDefault="00F55255">
      <w:pPr>
        <w:rPr>
          <w:ins w:id="62" w:author="Aurelio Macie Junior" w:date="2019-09-29T04:10:00Z"/>
          <w:b/>
          <w:sz w:val="28"/>
          <w:szCs w:val="28"/>
        </w:rPr>
      </w:pPr>
      <w:ins w:id="63" w:author="Aurelio Macie Junior" w:date="2019-09-29T04:02:00Z">
        <w:r>
          <w:rPr>
            <w:b/>
            <w:sz w:val="28"/>
            <w:szCs w:val="28"/>
          </w:rPr>
          <w:t>Identificação: String;</w:t>
        </w:r>
      </w:ins>
    </w:p>
    <w:p w:rsidR="00902F89" w:rsidRDefault="00902F89" w:rsidP="00902F89">
      <w:pPr>
        <w:rPr>
          <w:ins w:id="64" w:author="Aurelio Macie Junior" w:date="2019-09-29T04:10:00Z"/>
          <w:b/>
          <w:sz w:val="28"/>
          <w:szCs w:val="28"/>
        </w:rPr>
      </w:pPr>
    </w:p>
    <w:p w:rsidR="00902F89" w:rsidRDefault="00902F89" w:rsidP="00902F89">
      <w:pPr>
        <w:rPr>
          <w:ins w:id="65" w:author="Aurelio Macie Junior" w:date="2019-09-29T04:10:00Z"/>
          <w:b/>
          <w:sz w:val="28"/>
          <w:szCs w:val="28"/>
        </w:rPr>
      </w:pPr>
      <w:ins w:id="66" w:author="Aurelio Macie Junior" w:date="2019-09-29T04:11:00Z">
        <w:r>
          <w:rPr>
            <w:b/>
            <w:sz w:val="28"/>
            <w:szCs w:val="28"/>
          </w:rPr>
          <w:t>Marcação</w:t>
        </w:r>
      </w:ins>
      <w:ins w:id="67" w:author="Aurelio Macie Junior" w:date="2019-09-29T04:10:00Z">
        <w:r>
          <w:rPr>
            <w:b/>
            <w:sz w:val="28"/>
            <w:szCs w:val="28"/>
          </w:rPr>
          <w:t xml:space="preserve"> de Entrega</w:t>
        </w:r>
        <w:r>
          <w:rPr>
            <w:b/>
            <w:sz w:val="28"/>
            <w:szCs w:val="28"/>
          </w:rPr>
          <w:t xml:space="preserve"> deve ser capaz de;</w:t>
        </w:r>
      </w:ins>
    </w:p>
    <w:p w:rsidR="00902F89" w:rsidRDefault="00902F89">
      <w:pPr>
        <w:rPr>
          <w:ins w:id="68" w:author="Aurelio Macie Junior" w:date="2019-09-29T04:11:00Z"/>
          <w:sz w:val="28"/>
          <w:szCs w:val="28"/>
        </w:rPr>
      </w:pPr>
      <w:ins w:id="69" w:author="Aurelio Macie Junior" w:date="2019-09-29T04:11:00Z">
        <w:r>
          <w:rPr>
            <w:b/>
            <w:sz w:val="28"/>
            <w:szCs w:val="28"/>
          </w:rPr>
          <w:t>Nome Do Cliente:</w:t>
        </w:r>
        <w:r>
          <w:rPr>
            <w:sz w:val="28"/>
            <w:szCs w:val="28"/>
          </w:rPr>
          <w:t xml:space="preserve"> Selecionado da base de dados do cliente;</w:t>
        </w:r>
      </w:ins>
    </w:p>
    <w:p w:rsidR="00902F89" w:rsidRDefault="00902F89">
      <w:pPr>
        <w:rPr>
          <w:ins w:id="70" w:author="Aurelio Macie Junior" w:date="2019-09-29T04:12:00Z"/>
          <w:sz w:val="28"/>
          <w:szCs w:val="28"/>
        </w:rPr>
      </w:pPr>
      <w:ins w:id="71" w:author="Aurelio Macie Junior" w:date="2019-09-29T04:11:00Z">
        <w:r>
          <w:rPr>
            <w:b/>
            <w:sz w:val="28"/>
            <w:szCs w:val="28"/>
          </w:rPr>
          <w:t xml:space="preserve">Nome Do Entregador: </w:t>
        </w:r>
      </w:ins>
      <w:ins w:id="72" w:author="Aurelio Macie Junior" w:date="2019-09-29T04:12:00Z">
        <w:r>
          <w:rPr>
            <w:sz w:val="28"/>
            <w:szCs w:val="28"/>
          </w:rPr>
          <w:t>Selecionado da base de dados do entregador;</w:t>
        </w:r>
      </w:ins>
    </w:p>
    <w:p w:rsidR="00902F89" w:rsidRDefault="00902F89">
      <w:pPr>
        <w:rPr>
          <w:ins w:id="73" w:author="Aurelio Macie Junior" w:date="2019-09-29T04:12:00Z"/>
          <w:sz w:val="28"/>
          <w:szCs w:val="28"/>
        </w:rPr>
      </w:pPr>
      <w:ins w:id="74" w:author="Aurelio Macie Junior" w:date="2019-09-29T04:12:00Z">
        <w:r>
          <w:rPr>
            <w:b/>
            <w:sz w:val="28"/>
            <w:szCs w:val="28"/>
          </w:rPr>
          <w:t xml:space="preserve">Local De Entrega: </w:t>
        </w:r>
        <w:r>
          <w:rPr>
            <w:sz w:val="28"/>
            <w:szCs w:val="28"/>
          </w:rPr>
          <w:t>Selecionado da base de dados do cliente;</w:t>
        </w:r>
      </w:ins>
    </w:p>
    <w:p w:rsidR="00902F89" w:rsidRPr="00902F89" w:rsidRDefault="00902F89">
      <w:pPr>
        <w:rPr>
          <w:ins w:id="75" w:author="Aurelio Macie Junior" w:date="2019-09-29T03:58:00Z"/>
          <w:sz w:val="28"/>
          <w:szCs w:val="28"/>
          <w:rPrChange w:id="76" w:author="Aurelio Macie Junior" w:date="2019-09-29T04:13:00Z">
            <w:rPr>
              <w:ins w:id="77" w:author="Aurelio Macie Junior" w:date="2019-09-29T03:58:00Z"/>
              <w:b/>
              <w:sz w:val="28"/>
              <w:szCs w:val="28"/>
            </w:rPr>
          </w:rPrChange>
        </w:rPr>
      </w:pPr>
      <w:ins w:id="78" w:author="Aurelio Macie Junior" w:date="2019-09-29T04:13:00Z">
        <w:r>
          <w:rPr>
            <w:b/>
            <w:sz w:val="28"/>
            <w:szCs w:val="28"/>
          </w:rPr>
          <w:t xml:space="preserve">Data De Entrega: </w:t>
        </w:r>
        <w:r>
          <w:rPr>
            <w:sz w:val="28"/>
            <w:szCs w:val="28"/>
          </w:rPr>
          <w:t>Selecionado da base de dados do cliente;</w:t>
        </w:r>
      </w:ins>
    </w:p>
    <w:p w:rsidR="00F55255" w:rsidRPr="00834A39" w:rsidRDefault="00F55255">
      <w:pPr>
        <w:rPr>
          <w:ins w:id="79" w:author="Aurelio Macie Junior" w:date="2019-09-27T17:53:00Z"/>
          <w:b/>
          <w:sz w:val="28"/>
          <w:szCs w:val="28"/>
        </w:rPr>
      </w:pPr>
    </w:p>
    <w:p w:rsidR="00F55F4C" w:rsidRPr="00834A39" w:rsidRDefault="00F55F4C" w:rsidP="00F55F4C">
      <w:pPr>
        <w:rPr>
          <w:ins w:id="80" w:author="Aurelio Macie Junior" w:date="2019-09-27T17:53:00Z"/>
          <w:sz w:val="28"/>
          <w:szCs w:val="28"/>
        </w:rPr>
      </w:pPr>
      <w:ins w:id="81" w:author="Aurelio Macie Junior" w:date="2019-09-27T17:53:00Z">
        <w:r w:rsidRPr="00834A39">
          <w:rPr>
            <w:b/>
            <w:sz w:val="28"/>
            <w:szCs w:val="28"/>
            <w:rPrChange w:id="82" w:author="Aurelio Macie Junior" w:date="2019-09-27T22:40:00Z">
              <w:rPr>
                <w:sz w:val="28"/>
                <w:szCs w:val="28"/>
              </w:rPr>
            </w:rPrChange>
          </w:rPr>
          <w:t>Cadastro do Cliente deve ser capaz de</w:t>
        </w:r>
        <w:r w:rsidRPr="00834A39">
          <w:rPr>
            <w:sz w:val="28"/>
            <w:szCs w:val="28"/>
          </w:rPr>
          <w:t>:</w:t>
        </w:r>
      </w:ins>
    </w:p>
    <w:p w:rsidR="00F55F4C" w:rsidRPr="00834A39" w:rsidRDefault="00F55F4C" w:rsidP="00F55F4C">
      <w:pPr>
        <w:rPr>
          <w:ins w:id="83" w:author="Aurelio Macie Junior" w:date="2019-09-27T17:54:00Z"/>
          <w:sz w:val="28"/>
          <w:szCs w:val="28"/>
        </w:rPr>
      </w:pPr>
      <w:ins w:id="84" w:author="Aurelio Macie Junior" w:date="2019-09-27T17:54:00Z">
        <w:r w:rsidRPr="00834A39">
          <w:rPr>
            <w:b/>
            <w:sz w:val="28"/>
            <w:szCs w:val="28"/>
            <w:rPrChange w:id="85" w:author="Aurelio Macie Junior" w:date="2019-09-27T22:40:00Z">
              <w:rPr>
                <w:sz w:val="28"/>
                <w:szCs w:val="28"/>
              </w:rPr>
            </w:rPrChange>
          </w:rPr>
          <w:t>Ter Id</w:t>
        </w:r>
      </w:ins>
      <w:ins w:id="86" w:author="Aurelio Macie Junior" w:date="2019-09-27T17:58:00Z">
        <w:r w:rsidR="002D2612" w:rsidRPr="00834A39">
          <w:rPr>
            <w:sz w:val="28"/>
            <w:szCs w:val="28"/>
          </w:rPr>
          <w:t xml:space="preserve">: </w:t>
        </w:r>
      </w:ins>
      <w:ins w:id="87" w:author="Aurelio Macie Junior" w:date="2019-09-27T17:54:00Z">
        <w:r w:rsidRPr="00834A39">
          <w:rPr>
            <w:sz w:val="28"/>
            <w:szCs w:val="28"/>
          </w:rPr>
          <w:t>Serial</w:t>
        </w:r>
      </w:ins>
      <w:ins w:id="88" w:author="Aurelio Macie Junior" w:date="2019-09-27T18:00:00Z">
        <w:r w:rsidR="00B73B4F" w:rsidRPr="00834A39">
          <w:rPr>
            <w:sz w:val="28"/>
            <w:szCs w:val="28"/>
          </w:rPr>
          <w:t>;</w:t>
        </w:r>
      </w:ins>
    </w:p>
    <w:p w:rsidR="00F55F4C" w:rsidRPr="00834A39" w:rsidRDefault="00F55F4C">
      <w:pPr>
        <w:rPr>
          <w:ins w:id="89" w:author="Aurelio Macie Junior" w:date="2019-09-27T17:55:00Z"/>
          <w:sz w:val="28"/>
          <w:szCs w:val="28"/>
        </w:rPr>
      </w:pPr>
      <w:ins w:id="90" w:author="Aurelio Macie Junior" w:date="2019-09-27T17:55:00Z">
        <w:r w:rsidRPr="00834A39">
          <w:rPr>
            <w:b/>
            <w:sz w:val="28"/>
            <w:szCs w:val="28"/>
            <w:rPrChange w:id="91" w:author="Aurelio Macie Junior" w:date="2019-09-27T22:40:00Z">
              <w:rPr>
                <w:sz w:val="28"/>
                <w:szCs w:val="28"/>
              </w:rPr>
            </w:rPrChange>
          </w:rPr>
          <w:t>Nome Do Cliente</w:t>
        </w:r>
      </w:ins>
      <w:ins w:id="92" w:author="Aurelio Macie Junior" w:date="2019-09-27T17:58:00Z">
        <w:r w:rsidR="002D2612" w:rsidRPr="00834A39">
          <w:rPr>
            <w:sz w:val="28"/>
            <w:szCs w:val="28"/>
          </w:rPr>
          <w:t>:</w:t>
        </w:r>
      </w:ins>
      <w:ins w:id="93" w:author="Aurelio Macie Junior" w:date="2019-09-27T17:55:00Z">
        <w:r w:rsidRPr="00834A39">
          <w:rPr>
            <w:sz w:val="28"/>
            <w:szCs w:val="28"/>
          </w:rPr>
          <w:t xml:space="preserve"> String</w:t>
        </w:r>
      </w:ins>
      <w:ins w:id="94" w:author="Aurelio Macie Junior" w:date="2019-09-27T18:00:00Z">
        <w:r w:rsidR="00B73B4F" w:rsidRPr="00834A39">
          <w:rPr>
            <w:sz w:val="28"/>
            <w:szCs w:val="28"/>
          </w:rPr>
          <w:t>;</w:t>
        </w:r>
      </w:ins>
    </w:p>
    <w:p w:rsidR="00F55F4C" w:rsidRPr="00834A39" w:rsidRDefault="00F55F4C">
      <w:pPr>
        <w:rPr>
          <w:ins w:id="95" w:author="Aurelio Macie Junior" w:date="2019-09-27T17:55:00Z"/>
          <w:sz w:val="28"/>
          <w:szCs w:val="28"/>
        </w:rPr>
      </w:pPr>
      <w:ins w:id="96" w:author="Aurelio Macie Junior" w:date="2019-09-27T17:55:00Z">
        <w:r w:rsidRPr="00834A39">
          <w:rPr>
            <w:b/>
            <w:sz w:val="28"/>
            <w:szCs w:val="28"/>
            <w:rPrChange w:id="97" w:author="Aurelio Macie Junior" w:date="2019-09-27T22:40:00Z">
              <w:rPr>
                <w:sz w:val="28"/>
                <w:szCs w:val="28"/>
              </w:rPr>
            </w:rPrChange>
          </w:rPr>
          <w:t>Contacto</w:t>
        </w:r>
      </w:ins>
      <w:ins w:id="98" w:author="Aurelio Macie Junior" w:date="2019-09-27T17:58:00Z">
        <w:r w:rsidR="002D2612" w:rsidRPr="00834A39">
          <w:rPr>
            <w:sz w:val="28"/>
            <w:szCs w:val="28"/>
          </w:rPr>
          <w:t>:</w:t>
        </w:r>
      </w:ins>
      <w:ins w:id="99" w:author="Aurelio Macie Junior" w:date="2019-09-27T17:55:00Z">
        <w:r w:rsidRPr="00834A39">
          <w:rPr>
            <w:sz w:val="28"/>
            <w:szCs w:val="28"/>
          </w:rPr>
          <w:t xml:space="preserve"> String</w:t>
        </w:r>
      </w:ins>
      <w:ins w:id="100" w:author="Aurelio Macie Junior" w:date="2019-09-27T18:00:00Z">
        <w:r w:rsidR="00B73B4F" w:rsidRPr="00834A39">
          <w:rPr>
            <w:sz w:val="28"/>
            <w:szCs w:val="28"/>
          </w:rPr>
          <w:t>;</w:t>
        </w:r>
      </w:ins>
    </w:p>
    <w:p w:rsidR="0080429E" w:rsidRPr="00834A39" w:rsidRDefault="00F55F4C">
      <w:pPr>
        <w:rPr>
          <w:ins w:id="101" w:author="Aurelio Macie Junior" w:date="2019-09-27T17:57:00Z"/>
          <w:sz w:val="28"/>
          <w:szCs w:val="28"/>
          <w:rPrChange w:id="102" w:author="Aurelio Macie Junior" w:date="2019-09-27T22:40:00Z">
            <w:rPr>
              <w:ins w:id="103" w:author="Aurelio Macie Junior" w:date="2019-09-27T17:57:00Z"/>
              <w:b/>
              <w:sz w:val="28"/>
              <w:szCs w:val="28"/>
            </w:rPr>
          </w:rPrChange>
        </w:rPr>
      </w:pPr>
      <w:ins w:id="104" w:author="Aurelio Macie Junior" w:date="2019-09-27T17:55:00Z">
        <w:r w:rsidRPr="00834A39">
          <w:rPr>
            <w:b/>
            <w:sz w:val="28"/>
            <w:szCs w:val="28"/>
            <w:rPrChange w:id="105" w:author="Aurelio Macie Junior" w:date="2019-09-27T22:40:00Z">
              <w:rPr>
                <w:sz w:val="28"/>
                <w:szCs w:val="28"/>
              </w:rPr>
            </w:rPrChange>
          </w:rPr>
          <w:lastRenderedPageBreak/>
          <w:t>Material Desejado</w:t>
        </w:r>
      </w:ins>
      <w:ins w:id="106" w:author="Aurelio Macie Junior" w:date="2019-09-27T17:58:00Z">
        <w:r w:rsidR="002D2612" w:rsidRPr="00834A39">
          <w:rPr>
            <w:sz w:val="28"/>
            <w:szCs w:val="28"/>
          </w:rPr>
          <w:t>:</w:t>
        </w:r>
      </w:ins>
      <w:ins w:id="107" w:author="Aurelio Macie Junior" w:date="2019-09-27T17:55:00Z">
        <w:r w:rsidRPr="00834A39">
          <w:rPr>
            <w:sz w:val="28"/>
            <w:szCs w:val="28"/>
          </w:rPr>
          <w:t xml:space="preserve"> </w:t>
        </w:r>
      </w:ins>
      <w:ins w:id="108" w:author="Aurelio Macie Junior" w:date="2019-09-27T17:56:00Z">
        <w:r w:rsidRPr="00834A39">
          <w:rPr>
            <w:sz w:val="28"/>
            <w:szCs w:val="28"/>
          </w:rPr>
          <w:t>Será</w:t>
        </w:r>
      </w:ins>
      <w:ins w:id="109" w:author="Aurelio Macie Junior" w:date="2019-09-27T17:55:00Z">
        <w:r w:rsidRPr="00834A39">
          <w:rPr>
            <w:sz w:val="28"/>
            <w:szCs w:val="28"/>
          </w:rPr>
          <w:t xml:space="preserve"> do tipo chave estrangeira que vai puxar dados que </w:t>
        </w:r>
      </w:ins>
      <w:ins w:id="110" w:author="Aurelio Macie Junior" w:date="2019-09-27T17:56:00Z">
        <w:r w:rsidRPr="00834A39">
          <w:rPr>
            <w:sz w:val="28"/>
            <w:szCs w:val="28"/>
          </w:rPr>
          <w:t>existirão</w:t>
        </w:r>
      </w:ins>
      <w:ins w:id="111" w:author="Aurelio Macie Junior" w:date="2019-09-27T17:55:00Z">
        <w:r w:rsidRPr="00834A39">
          <w:rPr>
            <w:sz w:val="28"/>
            <w:szCs w:val="28"/>
          </w:rPr>
          <w:t xml:space="preserve"> </w:t>
        </w:r>
      </w:ins>
      <w:ins w:id="112" w:author="Aurelio Macie Junior" w:date="2019-09-27T17:56:00Z">
        <w:r w:rsidRPr="00834A39">
          <w:rPr>
            <w:sz w:val="28"/>
            <w:szCs w:val="28"/>
          </w:rPr>
          <w:t xml:space="preserve">em registro de material, armazenar os mesmos numa comboBox que </w:t>
        </w:r>
      </w:ins>
      <w:ins w:id="113" w:author="Aurelio Macie Junior" w:date="2019-09-27T18:02:00Z">
        <w:r w:rsidR="005465C6" w:rsidRPr="00834A39">
          <w:rPr>
            <w:sz w:val="28"/>
            <w:szCs w:val="28"/>
          </w:rPr>
          <w:t>será</w:t>
        </w:r>
      </w:ins>
      <w:ins w:id="114" w:author="Aurelio Macie Junior" w:date="2019-09-27T17:56:00Z">
        <w:r w:rsidRPr="00834A39">
          <w:rPr>
            <w:sz w:val="28"/>
            <w:szCs w:val="28"/>
          </w:rPr>
          <w:t xml:space="preserve"> apresentada na hora do cadastro;</w:t>
        </w:r>
      </w:ins>
    </w:p>
    <w:p w:rsidR="00F55F4C" w:rsidRPr="00834A39" w:rsidRDefault="002D2612">
      <w:pPr>
        <w:rPr>
          <w:ins w:id="115" w:author="Aurelio Macie Junior" w:date="2019-09-27T17:58:00Z"/>
          <w:sz w:val="28"/>
          <w:szCs w:val="28"/>
        </w:rPr>
      </w:pPr>
      <w:ins w:id="116" w:author="Aurelio Macie Junior" w:date="2019-09-27T17:57:00Z">
        <w:r w:rsidRPr="00834A39">
          <w:rPr>
            <w:b/>
            <w:sz w:val="28"/>
            <w:szCs w:val="28"/>
          </w:rPr>
          <w:t>Quantidade Desejada</w:t>
        </w:r>
      </w:ins>
      <w:ins w:id="117" w:author="Aurelio Macie Junior" w:date="2019-09-27T17:58:00Z">
        <w:r w:rsidRPr="00834A39">
          <w:rPr>
            <w:sz w:val="28"/>
            <w:szCs w:val="28"/>
          </w:rPr>
          <w:t>:</w:t>
        </w:r>
      </w:ins>
      <w:ins w:id="118" w:author="Aurelio Macie Junior" w:date="2019-09-27T17:57:00Z">
        <w:r w:rsidR="00F55F4C" w:rsidRPr="00834A39">
          <w:rPr>
            <w:b/>
            <w:sz w:val="28"/>
            <w:szCs w:val="28"/>
          </w:rPr>
          <w:t xml:space="preserve"> </w:t>
        </w:r>
        <w:r w:rsidR="00F55F4C" w:rsidRPr="00834A39">
          <w:rPr>
            <w:sz w:val="28"/>
            <w:szCs w:val="28"/>
            <w:rPrChange w:id="119" w:author="Aurelio Macie Junior" w:date="2019-09-27T22:40:00Z">
              <w:rPr>
                <w:b/>
                <w:sz w:val="28"/>
                <w:szCs w:val="28"/>
              </w:rPr>
            </w:rPrChange>
          </w:rPr>
          <w:t>Int</w:t>
        </w:r>
      </w:ins>
      <w:ins w:id="120" w:author="Aurelio Macie Junior" w:date="2019-09-27T18:00:00Z">
        <w:r w:rsidR="004E1A5A" w:rsidRPr="00834A39">
          <w:rPr>
            <w:sz w:val="28"/>
            <w:szCs w:val="28"/>
          </w:rPr>
          <w:t>.</w:t>
        </w:r>
      </w:ins>
    </w:p>
    <w:p w:rsidR="002D2612" w:rsidRPr="00834A39" w:rsidRDefault="002D2612">
      <w:pPr>
        <w:rPr>
          <w:ins w:id="121" w:author="Aurelio Macie Junior" w:date="2019-09-27T18:00:00Z"/>
          <w:sz w:val="28"/>
          <w:szCs w:val="28"/>
        </w:rPr>
      </w:pPr>
    </w:p>
    <w:p w:rsidR="00B73B4F" w:rsidRPr="00834A39" w:rsidRDefault="00B73B4F">
      <w:pPr>
        <w:rPr>
          <w:ins w:id="122" w:author="Aurelio Macie Junior" w:date="2019-09-27T18:00:00Z"/>
          <w:b/>
          <w:sz w:val="28"/>
          <w:szCs w:val="28"/>
        </w:rPr>
      </w:pPr>
      <w:ins w:id="123" w:author="Aurelio Macie Junior" w:date="2019-09-27T18:00:00Z">
        <w:r w:rsidRPr="00834A39">
          <w:rPr>
            <w:b/>
            <w:sz w:val="28"/>
            <w:szCs w:val="28"/>
          </w:rPr>
          <w:t>Cadastro do Entregador deve ser capaz de:</w:t>
        </w:r>
      </w:ins>
    </w:p>
    <w:p w:rsidR="00B73B4F" w:rsidRPr="00834A39" w:rsidRDefault="00B73B4F">
      <w:pPr>
        <w:rPr>
          <w:ins w:id="124" w:author="Aurelio Macie Junior" w:date="2019-09-27T18:00:00Z"/>
          <w:sz w:val="28"/>
          <w:szCs w:val="28"/>
        </w:rPr>
      </w:pPr>
      <w:ins w:id="125" w:author="Aurelio Macie Junior" w:date="2019-09-27T18:00:00Z">
        <w:r w:rsidRPr="00834A39">
          <w:rPr>
            <w:b/>
            <w:sz w:val="28"/>
            <w:szCs w:val="28"/>
          </w:rPr>
          <w:t xml:space="preserve">Ter Id: </w:t>
        </w:r>
        <w:r w:rsidRPr="00834A39">
          <w:rPr>
            <w:sz w:val="28"/>
            <w:szCs w:val="28"/>
          </w:rPr>
          <w:t>Serial;</w:t>
        </w:r>
      </w:ins>
    </w:p>
    <w:p w:rsidR="00B73B4F" w:rsidRPr="00834A39" w:rsidRDefault="002C76C9">
      <w:pPr>
        <w:rPr>
          <w:ins w:id="126" w:author="Aurelio Macie Junior" w:date="2019-09-27T17:58:00Z"/>
          <w:sz w:val="28"/>
          <w:szCs w:val="28"/>
        </w:rPr>
      </w:pPr>
      <w:ins w:id="127" w:author="Aurelio Macie Junior" w:date="2019-09-27T18:01:00Z">
        <w:r w:rsidRPr="00834A39">
          <w:rPr>
            <w:b/>
            <w:sz w:val="28"/>
            <w:szCs w:val="28"/>
            <w:rPrChange w:id="128" w:author="Aurelio Macie Junior" w:date="2019-09-27T22:40:00Z">
              <w:rPr>
                <w:sz w:val="28"/>
                <w:szCs w:val="28"/>
              </w:rPr>
            </w:rPrChange>
          </w:rPr>
          <w:t>Nome Da Empresa</w:t>
        </w:r>
        <w:r w:rsidR="00B73B4F" w:rsidRPr="00834A39">
          <w:rPr>
            <w:sz w:val="28"/>
            <w:szCs w:val="28"/>
          </w:rPr>
          <w:t xml:space="preserve">: </w:t>
        </w:r>
        <w:r w:rsidR="005465C6" w:rsidRPr="00834A39">
          <w:rPr>
            <w:sz w:val="28"/>
            <w:szCs w:val="28"/>
          </w:rPr>
          <w:t xml:space="preserve">Será do tipo chave estrangeira que vai puxar dados que existirão em registro da empresa, armazenar os mesmos numa comboBox que </w:t>
        </w:r>
      </w:ins>
      <w:ins w:id="129" w:author="Aurelio Macie Junior" w:date="2019-09-27T18:02:00Z">
        <w:r w:rsidR="005465C6" w:rsidRPr="00834A39">
          <w:rPr>
            <w:sz w:val="28"/>
            <w:szCs w:val="28"/>
          </w:rPr>
          <w:t>será</w:t>
        </w:r>
      </w:ins>
      <w:ins w:id="130" w:author="Aurelio Macie Junior" w:date="2019-09-27T18:01:00Z">
        <w:r w:rsidR="005465C6" w:rsidRPr="00834A39">
          <w:rPr>
            <w:sz w:val="28"/>
            <w:szCs w:val="28"/>
          </w:rPr>
          <w:t xml:space="preserve"> apresentada no hora do cadastro do </w:t>
        </w:r>
      </w:ins>
      <w:ins w:id="131" w:author="Aurelio Macie Junior" w:date="2019-09-27T18:02:00Z">
        <w:r w:rsidR="005465C6" w:rsidRPr="00834A39">
          <w:rPr>
            <w:sz w:val="28"/>
            <w:szCs w:val="28"/>
          </w:rPr>
          <w:t>entregador</w:t>
        </w:r>
      </w:ins>
      <w:ins w:id="132" w:author="Aurelio Macie Junior" w:date="2019-09-27T18:01:00Z">
        <w:r w:rsidR="005465C6" w:rsidRPr="00834A39">
          <w:rPr>
            <w:sz w:val="28"/>
            <w:szCs w:val="28"/>
          </w:rPr>
          <w:t>;</w:t>
        </w:r>
      </w:ins>
    </w:p>
    <w:p w:rsidR="002D2612" w:rsidRPr="00834A39" w:rsidRDefault="002C76C9">
      <w:pPr>
        <w:rPr>
          <w:ins w:id="133" w:author="Aurelio Macie Junior" w:date="2019-09-27T18:03:00Z"/>
          <w:b/>
          <w:sz w:val="28"/>
          <w:szCs w:val="28"/>
        </w:rPr>
      </w:pPr>
      <w:ins w:id="134" w:author="Aurelio Macie Junior" w:date="2019-09-27T18:03:00Z">
        <w:r w:rsidRPr="00834A39">
          <w:rPr>
            <w:b/>
            <w:sz w:val="28"/>
            <w:szCs w:val="28"/>
          </w:rPr>
          <w:t xml:space="preserve">Nome Do Entregador: </w:t>
        </w:r>
      </w:ins>
      <w:ins w:id="135" w:author="Aurelio Macie Junior" w:date="2019-09-27T18:06:00Z">
        <w:r w:rsidR="00ED046E" w:rsidRPr="00834A39">
          <w:rPr>
            <w:sz w:val="28"/>
            <w:szCs w:val="28"/>
            <w:rPrChange w:id="136" w:author="Aurelio Macie Junior" w:date="2019-09-27T22:40:00Z">
              <w:rPr>
                <w:b/>
                <w:sz w:val="28"/>
                <w:szCs w:val="28"/>
              </w:rPr>
            </w:rPrChange>
          </w:rPr>
          <w:t>String;</w:t>
        </w:r>
      </w:ins>
    </w:p>
    <w:p w:rsidR="002C76C9" w:rsidRPr="00834A39" w:rsidRDefault="002C76C9">
      <w:pPr>
        <w:rPr>
          <w:ins w:id="137" w:author="Aurelio Macie Junior" w:date="2019-09-27T18:05:00Z"/>
          <w:sz w:val="28"/>
          <w:szCs w:val="28"/>
        </w:rPr>
      </w:pPr>
      <w:ins w:id="138" w:author="Aurelio Macie Junior" w:date="2019-09-27T18:03:00Z">
        <w:r w:rsidRPr="00834A39">
          <w:rPr>
            <w:b/>
            <w:sz w:val="28"/>
            <w:szCs w:val="28"/>
          </w:rPr>
          <w:t xml:space="preserve">Data De Entrega: </w:t>
        </w:r>
        <w:r w:rsidRPr="00834A39">
          <w:rPr>
            <w:sz w:val="28"/>
            <w:szCs w:val="28"/>
            <w:rPrChange w:id="139" w:author="Aurelio Macie Junior" w:date="2019-09-27T22:40:00Z">
              <w:rPr>
                <w:b/>
                <w:sz w:val="28"/>
                <w:szCs w:val="28"/>
              </w:rPr>
            </w:rPrChange>
          </w:rPr>
          <w:t>String</w:t>
        </w:r>
      </w:ins>
      <w:ins w:id="140" w:author="Aurelio Macie Junior" w:date="2019-09-27T18:04:00Z">
        <w:r w:rsidRPr="00834A39">
          <w:rPr>
            <w:sz w:val="28"/>
            <w:szCs w:val="28"/>
          </w:rPr>
          <w:t xml:space="preserve"> ou JCalendar jar</w:t>
        </w:r>
        <w:bookmarkStart w:id="141" w:name="_GoBack"/>
        <w:bookmarkEnd w:id="141"/>
        <w:r w:rsidRPr="00834A39">
          <w:rPr>
            <w:sz w:val="28"/>
            <w:szCs w:val="28"/>
          </w:rPr>
          <w:t>;</w:t>
        </w:r>
      </w:ins>
    </w:p>
    <w:p w:rsidR="00F4501F" w:rsidRPr="00834A39" w:rsidRDefault="00F4501F">
      <w:pPr>
        <w:rPr>
          <w:ins w:id="142" w:author="Aurelio Macie Junior" w:date="2019-09-27T18:05:00Z"/>
          <w:sz w:val="28"/>
          <w:szCs w:val="28"/>
        </w:rPr>
      </w:pPr>
      <w:ins w:id="143" w:author="Aurelio Macie Junior" w:date="2019-09-27T18:05:00Z">
        <w:r w:rsidRPr="00834A39">
          <w:rPr>
            <w:b/>
            <w:sz w:val="28"/>
            <w:szCs w:val="28"/>
          </w:rPr>
          <w:t xml:space="preserve">Contacto: </w:t>
        </w:r>
        <w:r w:rsidRPr="00834A39">
          <w:rPr>
            <w:sz w:val="28"/>
            <w:szCs w:val="28"/>
          </w:rPr>
          <w:t>String;</w:t>
        </w:r>
      </w:ins>
    </w:p>
    <w:p w:rsidR="00F4501F" w:rsidRPr="00834A39" w:rsidRDefault="00ED046E">
      <w:pPr>
        <w:rPr>
          <w:ins w:id="144" w:author="Aurelio Macie Junior" w:date="2019-09-27T18:06:00Z"/>
          <w:sz w:val="28"/>
          <w:szCs w:val="28"/>
        </w:rPr>
      </w:pPr>
      <w:ins w:id="145" w:author="Aurelio Macie Junior" w:date="2019-09-27T18:06:00Z">
        <w:r w:rsidRPr="00834A39">
          <w:rPr>
            <w:b/>
            <w:sz w:val="28"/>
            <w:szCs w:val="28"/>
          </w:rPr>
          <w:t>Identificação</w:t>
        </w:r>
      </w:ins>
      <w:ins w:id="146" w:author="Aurelio Macie Junior" w:date="2019-09-27T18:05:00Z">
        <w:r w:rsidR="00F4501F" w:rsidRPr="00834A39">
          <w:rPr>
            <w:b/>
            <w:sz w:val="28"/>
            <w:szCs w:val="28"/>
          </w:rPr>
          <w:t xml:space="preserve">: </w:t>
        </w:r>
        <w:r w:rsidR="00F4501F" w:rsidRPr="00834A39">
          <w:rPr>
            <w:sz w:val="28"/>
            <w:szCs w:val="28"/>
            <w:rPrChange w:id="147" w:author="Aurelio Macie Junior" w:date="2019-09-27T22:40:00Z">
              <w:rPr>
                <w:b/>
                <w:sz w:val="28"/>
                <w:szCs w:val="28"/>
              </w:rPr>
            </w:rPrChange>
          </w:rPr>
          <w:t>String</w:t>
        </w:r>
        <w:r w:rsidR="004E1A5A" w:rsidRPr="00834A39">
          <w:rPr>
            <w:sz w:val="28"/>
            <w:szCs w:val="28"/>
          </w:rPr>
          <w:t>.</w:t>
        </w:r>
      </w:ins>
    </w:p>
    <w:p w:rsidR="000D21EE" w:rsidRPr="00834A39" w:rsidRDefault="000D21EE">
      <w:pPr>
        <w:rPr>
          <w:ins w:id="148" w:author="Aurelio Macie Junior" w:date="2019-09-27T18:06:00Z"/>
          <w:sz w:val="28"/>
          <w:szCs w:val="28"/>
        </w:rPr>
      </w:pPr>
    </w:p>
    <w:p w:rsidR="000D21EE" w:rsidRPr="00834A39" w:rsidRDefault="000D21EE" w:rsidP="000D21EE">
      <w:pPr>
        <w:rPr>
          <w:ins w:id="149" w:author="Aurelio Macie Junior" w:date="2019-09-27T18:07:00Z"/>
          <w:b/>
          <w:sz w:val="28"/>
          <w:szCs w:val="28"/>
        </w:rPr>
      </w:pPr>
      <w:ins w:id="150" w:author="Aurelio Macie Junior" w:date="2019-09-27T18:07:00Z">
        <w:r w:rsidRPr="00834A39">
          <w:rPr>
            <w:b/>
            <w:sz w:val="28"/>
            <w:szCs w:val="28"/>
          </w:rPr>
          <w:t xml:space="preserve">Cadastro do </w:t>
        </w:r>
      </w:ins>
      <w:ins w:id="151" w:author="Aurelio Macie Junior" w:date="2019-09-27T18:11:00Z">
        <w:r w:rsidR="00EB463B" w:rsidRPr="00834A39">
          <w:rPr>
            <w:b/>
            <w:sz w:val="28"/>
            <w:szCs w:val="28"/>
          </w:rPr>
          <w:t>Funcionário</w:t>
        </w:r>
      </w:ins>
      <w:ins w:id="152" w:author="Aurelio Macie Junior" w:date="2019-09-27T18:07:00Z">
        <w:r w:rsidRPr="00834A39">
          <w:rPr>
            <w:b/>
            <w:sz w:val="28"/>
            <w:szCs w:val="28"/>
          </w:rPr>
          <w:t xml:space="preserve"> deve ser capaz de:</w:t>
        </w:r>
      </w:ins>
    </w:p>
    <w:p w:rsidR="000D21EE" w:rsidRPr="00834A39" w:rsidRDefault="000D21EE" w:rsidP="000D21EE">
      <w:pPr>
        <w:rPr>
          <w:ins w:id="153" w:author="Aurelio Macie Junior" w:date="2019-09-27T18:08:00Z"/>
          <w:sz w:val="28"/>
          <w:szCs w:val="28"/>
        </w:rPr>
      </w:pPr>
      <w:ins w:id="154" w:author="Aurelio Macie Junior" w:date="2019-09-27T18:08:00Z">
        <w:r w:rsidRPr="00834A39">
          <w:rPr>
            <w:b/>
            <w:sz w:val="28"/>
            <w:szCs w:val="28"/>
          </w:rPr>
          <w:t xml:space="preserve">Ter Id: </w:t>
        </w:r>
        <w:r w:rsidRPr="00834A39">
          <w:rPr>
            <w:sz w:val="28"/>
            <w:szCs w:val="28"/>
          </w:rPr>
          <w:t>Serial;</w:t>
        </w:r>
      </w:ins>
    </w:p>
    <w:p w:rsidR="000D21EE" w:rsidRPr="00834A39" w:rsidRDefault="000D21EE" w:rsidP="000D21EE">
      <w:pPr>
        <w:rPr>
          <w:ins w:id="155" w:author="Aurelio Macie Junior" w:date="2019-09-27T18:08:00Z"/>
          <w:sz w:val="28"/>
          <w:szCs w:val="28"/>
        </w:rPr>
      </w:pPr>
      <w:ins w:id="156" w:author="Aurelio Macie Junior" w:date="2019-09-27T18:08:00Z">
        <w:r w:rsidRPr="00834A39">
          <w:rPr>
            <w:b/>
            <w:sz w:val="28"/>
            <w:szCs w:val="28"/>
          </w:rPr>
          <w:t xml:space="preserve">Nome: </w:t>
        </w:r>
        <w:r w:rsidRPr="00834A39">
          <w:rPr>
            <w:sz w:val="28"/>
            <w:szCs w:val="28"/>
          </w:rPr>
          <w:t>String;</w:t>
        </w:r>
      </w:ins>
    </w:p>
    <w:p w:rsidR="000D21EE" w:rsidRPr="00834A39" w:rsidRDefault="000D21EE" w:rsidP="000D21EE">
      <w:pPr>
        <w:rPr>
          <w:ins w:id="157" w:author="Aurelio Macie Junior" w:date="2019-09-27T18:10:00Z"/>
          <w:sz w:val="28"/>
          <w:szCs w:val="28"/>
        </w:rPr>
      </w:pPr>
      <w:ins w:id="158" w:author="Aurelio Macie Junior" w:date="2019-09-27T18:08:00Z">
        <w:r w:rsidRPr="00834A39">
          <w:rPr>
            <w:b/>
            <w:sz w:val="28"/>
            <w:szCs w:val="28"/>
          </w:rPr>
          <w:t xml:space="preserve">Nascimento: </w:t>
        </w:r>
      </w:ins>
      <w:ins w:id="159" w:author="Aurelio Macie Junior" w:date="2019-09-27T18:09:00Z">
        <w:r w:rsidRPr="00834A39">
          <w:rPr>
            <w:sz w:val="28"/>
            <w:szCs w:val="28"/>
          </w:rPr>
          <w:t>Através</w:t>
        </w:r>
      </w:ins>
      <w:ins w:id="160" w:author="Aurelio Macie Junior" w:date="2019-09-27T18:08:00Z">
        <w:r w:rsidRPr="00834A39">
          <w:rPr>
            <w:sz w:val="28"/>
            <w:szCs w:val="28"/>
          </w:rPr>
          <w:t xml:space="preserve"> desse dado e </w:t>
        </w:r>
      </w:ins>
      <w:ins w:id="161" w:author="Aurelio Macie Junior" w:date="2019-09-27T18:09:00Z">
        <w:r w:rsidRPr="00834A39">
          <w:rPr>
            <w:sz w:val="28"/>
            <w:szCs w:val="28"/>
          </w:rPr>
          <w:t>possível</w:t>
        </w:r>
      </w:ins>
      <w:ins w:id="162" w:author="Aurelio Macie Junior" w:date="2019-09-27T18:08:00Z">
        <w:r w:rsidRPr="00834A39">
          <w:rPr>
            <w:sz w:val="28"/>
            <w:szCs w:val="28"/>
          </w:rPr>
          <w:t xml:space="preserve"> </w:t>
        </w:r>
      </w:ins>
      <w:ins w:id="163" w:author="Aurelio Macie Junior" w:date="2019-09-27T18:09:00Z">
        <w:r w:rsidRPr="00834A39">
          <w:rPr>
            <w:sz w:val="28"/>
            <w:szCs w:val="28"/>
          </w:rPr>
          <w:t>calcular a idade da pessoa que estamos a cadastrar e saber se e maior de idade e se pode trabalhar para nós;</w:t>
        </w:r>
      </w:ins>
    </w:p>
    <w:p w:rsidR="000D21EE" w:rsidRPr="00834A39" w:rsidRDefault="000D21EE" w:rsidP="000D21EE">
      <w:pPr>
        <w:rPr>
          <w:ins w:id="164" w:author="Aurelio Macie Junior" w:date="2019-09-27T18:10:00Z"/>
          <w:sz w:val="28"/>
          <w:szCs w:val="28"/>
        </w:rPr>
      </w:pPr>
      <w:ins w:id="165" w:author="Aurelio Macie Junior" w:date="2019-09-27T18:10:00Z">
        <w:r w:rsidRPr="00834A39">
          <w:rPr>
            <w:b/>
            <w:sz w:val="28"/>
            <w:szCs w:val="28"/>
          </w:rPr>
          <w:t xml:space="preserve">Sexo: </w:t>
        </w:r>
        <w:r w:rsidRPr="00834A39">
          <w:rPr>
            <w:sz w:val="28"/>
            <w:szCs w:val="28"/>
          </w:rPr>
          <w:t>String;</w:t>
        </w:r>
      </w:ins>
    </w:p>
    <w:p w:rsidR="000D21EE" w:rsidRPr="00834A39" w:rsidRDefault="000D21EE" w:rsidP="000D21EE">
      <w:pPr>
        <w:rPr>
          <w:ins w:id="166" w:author="Aurelio Macie Junior" w:date="2019-09-27T18:10:00Z"/>
          <w:sz w:val="28"/>
          <w:szCs w:val="28"/>
        </w:rPr>
      </w:pPr>
      <w:ins w:id="167" w:author="Aurelio Macie Junior" w:date="2019-09-27T18:10:00Z">
        <w:r w:rsidRPr="00834A39">
          <w:rPr>
            <w:b/>
            <w:sz w:val="28"/>
            <w:szCs w:val="28"/>
          </w:rPr>
          <w:t xml:space="preserve">Estado Civil: </w:t>
        </w:r>
        <w:r w:rsidRPr="00834A39">
          <w:rPr>
            <w:sz w:val="28"/>
            <w:szCs w:val="28"/>
          </w:rPr>
          <w:t>String;</w:t>
        </w:r>
      </w:ins>
    </w:p>
    <w:p w:rsidR="000D21EE" w:rsidRPr="00834A39" w:rsidRDefault="000D21EE" w:rsidP="000D21EE">
      <w:pPr>
        <w:rPr>
          <w:ins w:id="168" w:author="Aurelio Macie Junior" w:date="2019-09-27T18:10:00Z"/>
          <w:sz w:val="28"/>
          <w:szCs w:val="28"/>
        </w:rPr>
      </w:pPr>
      <w:ins w:id="169" w:author="Aurelio Macie Junior" w:date="2019-09-27T18:10:00Z">
        <w:r w:rsidRPr="00834A39">
          <w:rPr>
            <w:b/>
            <w:sz w:val="28"/>
            <w:szCs w:val="28"/>
          </w:rPr>
          <w:t xml:space="preserve">Contacto: </w:t>
        </w:r>
        <w:r w:rsidRPr="00834A39">
          <w:rPr>
            <w:sz w:val="28"/>
            <w:szCs w:val="28"/>
          </w:rPr>
          <w:t>String;</w:t>
        </w:r>
      </w:ins>
    </w:p>
    <w:p w:rsidR="000D21EE" w:rsidRPr="00834A39" w:rsidRDefault="000D21EE" w:rsidP="000D21EE">
      <w:pPr>
        <w:rPr>
          <w:ins w:id="170" w:author="Aurelio Macie Junior" w:date="2019-09-27T18:11:00Z"/>
          <w:sz w:val="28"/>
          <w:szCs w:val="28"/>
        </w:rPr>
      </w:pPr>
      <w:proofErr w:type="spellStart"/>
      <w:ins w:id="171" w:author="Aurelio Macie Junior" w:date="2019-09-27T18:10:00Z">
        <w:r w:rsidRPr="00834A39">
          <w:rPr>
            <w:b/>
            <w:sz w:val="28"/>
            <w:szCs w:val="28"/>
          </w:rPr>
          <w:t>Identificacao</w:t>
        </w:r>
        <w:proofErr w:type="spellEnd"/>
        <w:r w:rsidRPr="00834A39">
          <w:rPr>
            <w:b/>
            <w:sz w:val="28"/>
            <w:szCs w:val="28"/>
          </w:rPr>
          <w:t xml:space="preserve">: </w:t>
        </w:r>
      </w:ins>
      <w:ins w:id="172" w:author="Aurelio Macie Junior" w:date="2019-09-27T18:11:00Z">
        <w:r w:rsidR="004E1A5A" w:rsidRPr="00834A39">
          <w:rPr>
            <w:sz w:val="28"/>
            <w:szCs w:val="28"/>
          </w:rPr>
          <w:t>String.</w:t>
        </w:r>
      </w:ins>
    </w:p>
    <w:p w:rsidR="00EB463B" w:rsidRPr="00834A39" w:rsidRDefault="00EB463B" w:rsidP="000D21EE">
      <w:pPr>
        <w:rPr>
          <w:ins w:id="173" w:author="Aurelio Macie Junior" w:date="2019-09-27T18:09:00Z"/>
          <w:sz w:val="28"/>
          <w:szCs w:val="28"/>
        </w:rPr>
      </w:pPr>
    </w:p>
    <w:p w:rsidR="00703979" w:rsidRPr="00834A39" w:rsidRDefault="00D468D7" w:rsidP="00703979">
      <w:pPr>
        <w:rPr>
          <w:ins w:id="174" w:author="Aurelio Macie Junior" w:date="2019-09-27T18:11:00Z"/>
          <w:b/>
          <w:sz w:val="28"/>
          <w:szCs w:val="28"/>
        </w:rPr>
      </w:pPr>
      <w:ins w:id="175" w:author="Aurelio Macie Junior" w:date="2019-09-27T18:11:00Z">
        <w:r w:rsidRPr="00834A39">
          <w:rPr>
            <w:b/>
            <w:sz w:val="28"/>
            <w:szCs w:val="28"/>
          </w:rPr>
          <w:t>Cadastro de Material</w:t>
        </w:r>
        <w:r w:rsidR="00703979" w:rsidRPr="00834A39">
          <w:rPr>
            <w:b/>
            <w:sz w:val="28"/>
            <w:szCs w:val="28"/>
          </w:rPr>
          <w:t xml:space="preserve"> deve ser capaz de:</w:t>
        </w:r>
      </w:ins>
    </w:p>
    <w:p w:rsidR="000D21EE" w:rsidRPr="00834A39" w:rsidRDefault="00D468D7" w:rsidP="000D21EE">
      <w:pPr>
        <w:rPr>
          <w:ins w:id="176" w:author="Aurelio Macie Junior" w:date="2019-09-27T18:12:00Z"/>
          <w:sz w:val="28"/>
          <w:szCs w:val="28"/>
        </w:rPr>
      </w:pPr>
      <w:ins w:id="177" w:author="Aurelio Macie Junior" w:date="2019-09-27T18:12:00Z">
        <w:r w:rsidRPr="00834A39">
          <w:rPr>
            <w:b/>
            <w:sz w:val="28"/>
            <w:szCs w:val="28"/>
          </w:rPr>
          <w:t xml:space="preserve">Ter Id: </w:t>
        </w:r>
        <w:r w:rsidRPr="00834A39">
          <w:rPr>
            <w:sz w:val="28"/>
            <w:szCs w:val="28"/>
          </w:rPr>
          <w:t>Serial;</w:t>
        </w:r>
      </w:ins>
    </w:p>
    <w:p w:rsidR="00D468D7" w:rsidRPr="00834A39" w:rsidRDefault="00D468D7" w:rsidP="000D21EE">
      <w:pPr>
        <w:rPr>
          <w:ins w:id="178" w:author="Aurelio Macie Junior" w:date="2019-09-27T18:12:00Z"/>
          <w:sz w:val="28"/>
          <w:szCs w:val="28"/>
        </w:rPr>
      </w:pPr>
      <w:ins w:id="179" w:author="Aurelio Macie Junior" w:date="2019-09-27T18:12:00Z">
        <w:r w:rsidRPr="00834A39">
          <w:rPr>
            <w:b/>
            <w:sz w:val="28"/>
            <w:szCs w:val="28"/>
          </w:rPr>
          <w:lastRenderedPageBreak/>
          <w:t xml:space="preserve">Nome: </w:t>
        </w:r>
        <w:r w:rsidRPr="00834A39">
          <w:rPr>
            <w:sz w:val="28"/>
            <w:szCs w:val="28"/>
          </w:rPr>
          <w:t>String;</w:t>
        </w:r>
      </w:ins>
    </w:p>
    <w:p w:rsidR="00D468D7" w:rsidRPr="00834A39" w:rsidRDefault="00D468D7" w:rsidP="000D21EE">
      <w:pPr>
        <w:rPr>
          <w:ins w:id="180" w:author="Aurelio Macie Junior" w:date="2019-09-27T18:12:00Z"/>
          <w:sz w:val="28"/>
          <w:szCs w:val="28"/>
        </w:rPr>
      </w:pPr>
      <w:ins w:id="181" w:author="Aurelio Macie Junior" w:date="2019-09-27T18:12:00Z">
        <w:r w:rsidRPr="00834A39">
          <w:rPr>
            <w:b/>
            <w:sz w:val="28"/>
            <w:szCs w:val="28"/>
          </w:rPr>
          <w:t xml:space="preserve">Quantidade: </w:t>
        </w:r>
        <w:proofErr w:type="spellStart"/>
        <w:r w:rsidRPr="00834A39">
          <w:rPr>
            <w:sz w:val="28"/>
            <w:szCs w:val="28"/>
          </w:rPr>
          <w:t>Int</w:t>
        </w:r>
        <w:proofErr w:type="spellEnd"/>
        <w:r w:rsidRPr="00834A39">
          <w:rPr>
            <w:sz w:val="28"/>
            <w:szCs w:val="28"/>
          </w:rPr>
          <w:t>;</w:t>
        </w:r>
      </w:ins>
    </w:p>
    <w:p w:rsidR="00D468D7" w:rsidRPr="00834A39" w:rsidRDefault="00D468D7" w:rsidP="000D21EE">
      <w:pPr>
        <w:rPr>
          <w:ins w:id="182" w:author="Aurelio Macie Junior" w:date="2019-09-27T18:13:00Z"/>
          <w:sz w:val="28"/>
          <w:szCs w:val="28"/>
        </w:rPr>
      </w:pPr>
      <w:ins w:id="183" w:author="Aurelio Macie Junior" w:date="2019-09-27T18:13:00Z">
        <w:r w:rsidRPr="00834A39">
          <w:rPr>
            <w:b/>
            <w:sz w:val="28"/>
            <w:szCs w:val="28"/>
          </w:rPr>
          <w:t xml:space="preserve">Valor: </w:t>
        </w:r>
        <w:proofErr w:type="spellStart"/>
        <w:r w:rsidR="004E1A5A" w:rsidRPr="00834A39">
          <w:rPr>
            <w:sz w:val="28"/>
            <w:szCs w:val="28"/>
          </w:rPr>
          <w:t>float</w:t>
        </w:r>
        <w:proofErr w:type="spellEnd"/>
        <w:r w:rsidR="004E1A5A" w:rsidRPr="00834A39">
          <w:rPr>
            <w:sz w:val="28"/>
            <w:szCs w:val="28"/>
          </w:rPr>
          <w:t>.</w:t>
        </w:r>
      </w:ins>
    </w:p>
    <w:p w:rsidR="00D468D7" w:rsidRPr="00834A39" w:rsidRDefault="00D468D7" w:rsidP="000D21EE">
      <w:pPr>
        <w:rPr>
          <w:ins w:id="184" w:author="Aurelio Macie Junior" w:date="2019-09-27T18:07:00Z"/>
          <w:sz w:val="28"/>
          <w:szCs w:val="28"/>
          <w:rPrChange w:id="185" w:author="Aurelio Macie Junior" w:date="2019-09-27T22:40:00Z">
            <w:rPr>
              <w:ins w:id="186" w:author="Aurelio Macie Junior" w:date="2019-09-27T18:07:00Z"/>
              <w:b/>
              <w:sz w:val="28"/>
              <w:szCs w:val="28"/>
            </w:rPr>
          </w:rPrChange>
        </w:rPr>
      </w:pPr>
    </w:p>
    <w:p w:rsidR="00E96DB3" w:rsidRPr="00834A39" w:rsidRDefault="00E96DB3" w:rsidP="00E96DB3">
      <w:pPr>
        <w:rPr>
          <w:ins w:id="187" w:author="Aurelio Macie Junior" w:date="2019-09-27T18:14:00Z"/>
          <w:b/>
          <w:sz w:val="28"/>
          <w:szCs w:val="28"/>
        </w:rPr>
      </w:pPr>
      <w:ins w:id="188" w:author="Aurelio Macie Junior" w:date="2019-09-27T18:13:00Z">
        <w:r w:rsidRPr="00834A39">
          <w:rPr>
            <w:b/>
            <w:sz w:val="28"/>
            <w:szCs w:val="28"/>
          </w:rPr>
          <w:t xml:space="preserve">Cadastro de </w:t>
        </w:r>
      </w:ins>
      <w:ins w:id="189" w:author="Aurelio Macie Junior" w:date="2019-09-27T18:14:00Z">
        <w:r w:rsidRPr="00834A39">
          <w:rPr>
            <w:b/>
            <w:sz w:val="28"/>
            <w:szCs w:val="28"/>
          </w:rPr>
          <w:t>Usuário</w:t>
        </w:r>
      </w:ins>
      <w:ins w:id="190" w:author="Aurelio Macie Junior" w:date="2019-09-27T18:13:00Z">
        <w:r w:rsidRPr="00834A39">
          <w:rPr>
            <w:b/>
            <w:sz w:val="28"/>
            <w:szCs w:val="28"/>
          </w:rPr>
          <w:t xml:space="preserve"> deve ser capaz de:</w:t>
        </w:r>
      </w:ins>
    </w:p>
    <w:p w:rsidR="00B35BA5" w:rsidRPr="00834A39" w:rsidRDefault="00B35BA5" w:rsidP="00E96DB3">
      <w:pPr>
        <w:rPr>
          <w:ins w:id="191" w:author="Aurelio Macie Junior" w:date="2019-09-27T18:14:00Z"/>
          <w:sz w:val="28"/>
          <w:szCs w:val="28"/>
        </w:rPr>
      </w:pPr>
      <w:ins w:id="192" w:author="Aurelio Macie Junior" w:date="2019-09-27T18:14:00Z">
        <w:r w:rsidRPr="00834A39">
          <w:rPr>
            <w:b/>
            <w:sz w:val="28"/>
            <w:szCs w:val="28"/>
          </w:rPr>
          <w:t xml:space="preserve">Ter Id: </w:t>
        </w:r>
        <w:r w:rsidRPr="00834A39">
          <w:rPr>
            <w:sz w:val="28"/>
            <w:szCs w:val="28"/>
          </w:rPr>
          <w:t>Serial;</w:t>
        </w:r>
      </w:ins>
    </w:p>
    <w:p w:rsidR="00B35BA5" w:rsidRPr="00834A39" w:rsidRDefault="00B35BA5" w:rsidP="00E96DB3">
      <w:pPr>
        <w:rPr>
          <w:ins w:id="193" w:author="Aurelio Macie Junior" w:date="2019-09-27T18:14:00Z"/>
          <w:sz w:val="28"/>
          <w:szCs w:val="28"/>
        </w:rPr>
      </w:pPr>
      <w:ins w:id="194" w:author="Aurelio Macie Junior" w:date="2019-09-27T18:14:00Z">
        <w:r w:rsidRPr="00834A39">
          <w:rPr>
            <w:b/>
            <w:sz w:val="28"/>
            <w:szCs w:val="28"/>
          </w:rPr>
          <w:t xml:space="preserve">Nome: </w:t>
        </w:r>
        <w:r w:rsidRPr="00834A39">
          <w:rPr>
            <w:sz w:val="28"/>
            <w:szCs w:val="28"/>
          </w:rPr>
          <w:t>String;</w:t>
        </w:r>
      </w:ins>
    </w:p>
    <w:p w:rsidR="00B35BA5" w:rsidRPr="00834A39" w:rsidRDefault="00B35BA5" w:rsidP="00E96DB3">
      <w:pPr>
        <w:rPr>
          <w:ins w:id="195" w:author="Aurelio Macie Junior" w:date="2019-09-27T18:15:00Z"/>
          <w:sz w:val="28"/>
          <w:szCs w:val="28"/>
        </w:rPr>
      </w:pPr>
      <w:ins w:id="196" w:author="Aurelio Macie Junior" w:date="2019-09-27T18:14:00Z">
        <w:r w:rsidRPr="00834A39">
          <w:rPr>
            <w:b/>
            <w:sz w:val="28"/>
            <w:szCs w:val="28"/>
          </w:rPr>
          <w:t xml:space="preserve">Senha: </w:t>
        </w:r>
      </w:ins>
      <w:ins w:id="197" w:author="Aurelio Macie Junior" w:date="2019-09-27T18:15:00Z">
        <w:r w:rsidRPr="00834A39">
          <w:rPr>
            <w:sz w:val="28"/>
            <w:szCs w:val="28"/>
          </w:rPr>
          <w:t>String;</w:t>
        </w:r>
      </w:ins>
    </w:p>
    <w:p w:rsidR="00B35BA5" w:rsidRPr="00834A39" w:rsidRDefault="00B35BA5" w:rsidP="00E96DB3">
      <w:pPr>
        <w:rPr>
          <w:ins w:id="198" w:author="Aurelio Macie Junior" w:date="2019-09-27T18:15:00Z"/>
          <w:sz w:val="28"/>
          <w:szCs w:val="28"/>
        </w:rPr>
      </w:pPr>
      <w:ins w:id="199" w:author="Aurelio Macie Junior" w:date="2019-09-27T18:15:00Z">
        <w:r w:rsidRPr="00834A39">
          <w:rPr>
            <w:b/>
            <w:sz w:val="28"/>
            <w:szCs w:val="28"/>
          </w:rPr>
          <w:t xml:space="preserve">Tipo de Usuário: </w:t>
        </w:r>
        <w:r w:rsidR="004E1A5A" w:rsidRPr="00834A39">
          <w:rPr>
            <w:sz w:val="28"/>
            <w:szCs w:val="28"/>
          </w:rPr>
          <w:t>String.</w:t>
        </w:r>
      </w:ins>
    </w:p>
    <w:p w:rsidR="00F1583F" w:rsidRPr="00834A39" w:rsidRDefault="00F1583F" w:rsidP="00E96DB3">
      <w:pPr>
        <w:rPr>
          <w:ins w:id="200" w:author="Aurelio Macie Junior" w:date="2019-09-27T18:15:00Z"/>
          <w:sz w:val="28"/>
          <w:szCs w:val="28"/>
        </w:rPr>
      </w:pPr>
    </w:p>
    <w:p w:rsidR="00F1583F" w:rsidRPr="00834A39" w:rsidRDefault="00F1583F" w:rsidP="00F1583F">
      <w:pPr>
        <w:rPr>
          <w:ins w:id="201" w:author="Aurelio Macie Junior" w:date="2019-09-27T18:15:00Z"/>
          <w:b/>
          <w:sz w:val="28"/>
          <w:szCs w:val="28"/>
        </w:rPr>
      </w:pPr>
      <w:proofErr w:type="spellStart"/>
      <w:ins w:id="202" w:author="Aurelio Macie Junior" w:date="2019-09-27T18:16:00Z">
        <w:r w:rsidRPr="00834A39">
          <w:rPr>
            <w:b/>
            <w:sz w:val="28"/>
            <w:szCs w:val="28"/>
          </w:rPr>
          <w:t>Strocar</w:t>
        </w:r>
        <w:proofErr w:type="spellEnd"/>
        <w:r w:rsidRPr="00834A39">
          <w:rPr>
            <w:b/>
            <w:sz w:val="28"/>
            <w:szCs w:val="28"/>
          </w:rPr>
          <w:t xml:space="preserve"> O</w:t>
        </w:r>
      </w:ins>
      <w:ins w:id="203" w:author="Aurelio Macie Junior" w:date="2019-09-27T18:15:00Z">
        <w:r w:rsidRPr="00834A39">
          <w:rPr>
            <w:b/>
            <w:sz w:val="28"/>
            <w:szCs w:val="28"/>
          </w:rPr>
          <w:t xml:space="preserve"> Material deve ser capaz de:</w:t>
        </w:r>
      </w:ins>
    </w:p>
    <w:p w:rsidR="00F1583F" w:rsidRPr="00834A39" w:rsidRDefault="004E1A5A" w:rsidP="00E96DB3">
      <w:pPr>
        <w:rPr>
          <w:ins w:id="204" w:author="Aurelio Macie Junior" w:date="2019-09-27T18:13:00Z"/>
          <w:sz w:val="28"/>
          <w:szCs w:val="28"/>
          <w:rPrChange w:id="205" w:author="Aurelio Macie Junior" w:date="2019-09-27T22:40:00Z">
            <w:rPr>
              <w:ins w:id="206" w:author="Aurelio Macie Junior" w:date="2019-09-27T18:13:00Z"/>
              <w:b/>
              <w:sz w:val="28"/>
              <w:szCs w:val="28"/>
            </w:rPr>
          </w:rPrChange>
        </w:rPr>
      </w:pPr>
      <w:ins w:id="207" w:author="Aurelio Macie Junior" w:date="2019-09-27T18:16:00Z">
        <w:r w:rsidRPr="00834A39">
          <w:rPr>
            <w:sz w:val="28"/>
            <w:szCs w:val="28"/>
          </w:rPr>
          <w:t xml:space="preserve">Receber os dados de alguma material existente e de acordo com o que for adicionado no campo </w:t>
        </w:r>
      </w:ins>
      <w:ins w:id="208" w:author="Aurelio Macie Junior" w:date="2019-09-27T18:17:00Z">
        <w:r w:rsidRPr="00834A39">
          <w:rPr>
            <w:b/>
            <w:sz w:val="28"/>
            <w:szCs w:val="28"/>
          </w:rPr>
          <w:t xml:space="preserve">Quantidade, </w:t>
        </w:r>
        <w:r w:rsidRPr="00834A39">
          <w:rPr>
            <w:sz w:val="28"/>
            <w:szCs w:val="28"/>
          </w:rPr>
          <w:t xml:space="preserve">for adicionado na quantidade do material que existe já </w:t>
        </w:r>
      </w:ins>
      <w:ins w:id="209" w:author="Aurelio Macie Junior" w:date="2019-09-27T18:18:00Z">
        <w:r w:rsidRPr="00834A39">
          <w:rPr>
            <w:sz w:val="28"/>
            <w:szCs w:val="28"/>
          </w:rPr>
          <w:t>existe no banco.</w:t>
        </w:r>
      </w:ins>
    </w:p>
    <w:p w:rsidR="000D7D9B" w:rsidRPr="00834A39" w:rsidRDefault="000D7D9B">
      <w:pPr>
        <w:rPr>
          <w:ins w:id="210" w:author="Aurelio Macie Junior" w:date="2019-09-27T18:22:00Z"/>
          <w:b/>
          <w:sz w:val="28"/>
          <w:szCs w:val="28"/>
        </w:rPr>
      </w:pPr>
      <w:ins w:id="211" w:author="Aurelio Macie Junior" w:date="2019-09-27T18:22:00Z">
        <w:r w:rsidRPr="00834A39">
          <w:rPr>
            <w:b/>
            <w:sz w:val="28"/>
            <w:szCs w:val="28"/>
          </w:rPr>
          <w:t>Na tela De Venda Deve;</w:t>
        </w:r>
      </w:ins>
    </w:p>
    <w:p w:rsidR="000D7D9B" w:rsidRPr="00834A39" w:rsidRDefault="000D7D9B">
      <w:pPr>
        <w:rPr>
          <w:ins w:id="212" w:author="Aurelio Macie Junior" w:date="2019-09-27T17:48:00Z"/>
          <w:sz w:val="28"/>
          <w:szCs w:val="28"/>
          <w:rPrChange w:id="213" w:author="Aurelio Macie Junior" w:date="2019-09-27T22:40:00Z">
            <w:rPr>
              <w:ins w:id="214" w:author="Aurelio Macie Junior" w:date="2019-09-27T17:48:00Z"/>
              <w:b/>
              <w:sz w:val="28"/>
              <w:szCs w:val="28"/>
            </w:rPr>
          </w:rPrChange>
        </w:rPr>
      </w:pPr>
      <w:ins w:id="215" w:author="Aurelio Macie Junior" w:date="2019-09-27T18:22:00Z">
        <w:r w:rsidRPr="00834A39">
          <w:rPr>
            <w:sz w:val="28"/>
            <w:szCs w:val="28"/>
            <w:rPrChange w:id="216" w:author="Aurelio Macie Junior" w:date="2019-09-27T22:40:00Z">
              <w:rPr>
                <w:b/>
                <w:sz w:val="28"/>
                <w:szCs w:val="28"/>
              </w:rPr>
            </w:rPrChange>
          </w:rPr>
          <w:t xml:space="preserve">Na </w:t>
        </w:r>
      </w:ins>
      <w:ins w:id="217" w:author="Aurelio Macie Junior" w:date="2019-09-28T10:32:00Z">
        <w:r w:rsidR="0083283E">
          <w:rPr>
            <w:sz w:val="28"/>
            <w:szCs w:val="28"/>
          </w:rPr>
          <w:t>tabela</w:t>
        </w:r>
      </w:ins>
      <w:ins w:id="218" w:author="Aurelio Macie Junior" w:date="2019-09-27T18:22:00Z">
        <w:r w:rsidRPr="00834A39">
          <w:rPr>
            <w:sz w:val="28"/>
            <w:szCs w:val="28"/>
            <w:rPrChange w:id="219" w:author="Aurelio Macie Junior" w:date="2019-09-27T22:40:00Z">
              <w:rPr>
                <w:b/>
                <w:sz w:val="28"/>
                <w:szCs w:val="28"/>
              </w:rPr>
            </w:rPrChange>
          </w:rPr>
          <w:t xml:space="preserve"> de venda deve aparecer apenas dados referentes ao nome do cliente e o desejo dele;</w:t>
        </w:r>
      </w:ins>
    </w:p>
    <w:p w:rsidR="0080429E" w:rsidRPr="00834A39" w:rsidRDefault="0080429E">
      <w:pPr>
        <w:rPr>
          <w:ins w:id="220" w:author="Aurelio Macie Junior" w:date="2019-09-27T17:48:00Z"/>
          <w:b/>
          <w:sz w:val="28"/>
          <w:szCs w:val="28"/>
        </w:rPr>
      </w:pPr>
    </w:p>
    <w:p w:rsidR="004C46F1" w:rsidRPr="002A230F" w:rsidRDefault="00AC54CD">
      <w:pPr>
        <w:pStyle w:val="Ttulo1"/>
        <w:rPr>
          <w:rPrChange w:id="221" w:author="Aurelio Macie Junior" w:date="2019-09-27T18:19:00Z">
            <w:rPr>
              <w:b/>
              <w:sz w:val="28"/>
              <w:szCs w:val="28"/>
            </w:rPr>
          </w:rPrChange>
        </w:rPr>
        <w:pPrChange w:id="222" w:author="Aurelio Macie Junior" w:date="2019-09-27T18:19:00Z">
          <w:pPr/>
        </w:pPrChange>
      </w:pPr>
      <w:r w:rsidRPr="002A230F">
        <w:rPr>
          <w:sz w:val="36"/>
          <w:szCs w:val="36"/>
          <w:rPrChange w:id="223" w:author="Aurelio Macie Junior" w:date="2019-09-27T18:19:00Z">
            <w:rPr>
              <w:b/>
              <w:sz w:val="28"/>
              <w:szCs w:val="28"/>
            </w:rPr>
          </w:rPrChange>
        </w:rPr>
        <w:t>Descrição</w:t>
      </w:r>
      <w:r w:rsidRPr="002A230F">
        <w:rPr>
          <w:rPrChange w:id="224" w:author="Aurelio Macie Junior" w:date="2019-09-27T18:19:00Z">
            <w:rPr>
              <w:b/>
              <w:sz w:val="28"/>
              <w:szCs w:val="28"/>
            </w:rPr>
          </w:rPrChange>
        </w:rPr>
        <w:t xml:space="preserve"> de Trabalho semestral de POO</w:t>
      </w:r>
    </w:p>
    <w:p w:rsidR="00AC54CD" w:rsidRDefault="00AC54CD"/>
    <w:p w:rsidR="00AC54CD" w:rsidRPr="00834A39" w:rsidRDefault="00AC54CD">
      <w:pPr>
        <w:rPr>
          <w:sz w:val="28"/>
          <w:szCs w:val="28"/>
          <w:rPrChange w:id="225" w:author="Aurelio Macie Junior" w:date="2019-09-27T22:40:00Z">
            <w:rPr/>
          </w:rPrChange>
        </w:rPr>
      </w:pPr>
      <w:r w:rsidRPr="00834A39">
        <w:rPr>
          <w:b/>
          <w:sz w:val="28"/>
          <w:szCs w:val="28"/>
          <w:rPrChange w:id="226" w:author="Aurelio Macie Junior" w:date="2019-09-27T22:40:00Z">
            <w:rPr>
              <w:b/>
            </w:rPr>
          </w:rPrChange>
        </w:rPr>
        <w:t xml:space="preserve">Nome Do </w:t>
      </w:r>
      <w:r w:rsidR="001345C9" w:rsidRPr="00834A39">
        <w:rPr>
          <w:b/>
          <w:sz w:val="28"/>
          <w:szCs w:val="28"/>
          <w:rPrChange w:id="227" w:author="Aurelio Macie Junior" w:date="2019-09-27T22:40:00Z">
            <w:rPr>
              <w:b/>
            </w:rPr>
          </w:rPrChange>
        </w:rPr>
        <w:t>Projeto</w:t>
      </w:r>
      <w:r w:rsidRPr="00834A39">
        <w:rPr>
          <w:sz w:val="28"/>
          <w:szCs w:val="28"/>
          <w:rPrChange w:id="228" w:author="Aurelio Macie Junior" w:date="2019-09-27T22:40:00Z">
            <w:rPr/>
          </w:rPrChange>
        </w:rPr>
        <w:t>: Sistema de gestão de vendas em uma ferragem</w:t>
      </w:r>
    </w:p>
    <w:p w:rsidR="00AC54CD" w:rsidRPr="00834A39" w:rsidRDefault="00AC54CD">
      <w:pPr>
        <w:rPr>
          <w:sz w:val="28"/>
          <w:szCs w:val="28"/>
          <w:rPrChange w:id="229" w:author="Aurelio Macie Junior" w:date="2019-09-27T22:40:00Z">
            <w:rPr/>
          </w:rPrChange>
        </w:rPr>
      </w:pPr>
      <w:r w:rsidRPr="00834A39">
        <w:rPr>
          <w:sz w:val="28"/>
          <w:szCs w:val="28"/>
          <w:rPrChange w:id="230" w:author="Aurelio Macie Junior" w:date="2019-09-27T22:40:00Z">
            <w:rPr/>
          </w:rPrChange>
        </w:rPr>
        <w:t>O seguinte sistema tem como objetivo controlar a entrada e saída de material que a decide a ferragem estocar para posterior venda na mesma ferragem.</w:t>
      </w:r>
    </w:p>
    <w:p w:rsidR="00AC54CD" w:rsidRPr="00834A39" w:rsidRDefault="00AC54CD">
      <w:pPr>
        <w:rPr>
          <w:sz w:val="28"/>
          <w:szCs w:val="28"/>
          <w:rPrChange w:id="231" w:author="Aurelio Macie Junior" w:date="2019-09-27T22:40:00Z">
            <w:rPr/>
          </w:rPrChange>
        </w:rPr>
      </w:pPr>
    </w:p>
    <w:p w:rsidR="00AC54CD" w:rsidRPr="00834A39" w:rsidRDefault="00AC54CD">
      <w:pPr>
        <w:rPr>
          <w:sz w:val="28"/>
          <w:szCs w:val="28"/>
          <w:rPrChange w:id="232" w:author="Aurelio Macie Junior" w:date="2019-09-27T22:40:00Z">
            <w:rPr/>
          </w:rPrChange>
        </w:rPr>
      </w:pPr>
    </w:p>
    <w:p w:rsidR="00AC54CD" w:rsidRPr="00834A39" w:rsidRDefault="001345C9">
      <w:pPr>
        <w:rPr>
          <w:sz w:val="28"/>
          <w:szCs w:val="28"/>
          <w:rPrChange w:id="233" w:author="Aurelio Macie Junior" w:date="2019-09-27T22:40:00Z">
            <w:rPr/>
          </w:rPrChange>
        </w:rPr>
      </w:pPr>
      <w:r w:rsidRPr="00834A39">
        <w:rPr>
          <w:b/>
          <w:sz w:val="28"/>
          <w:szCs w:val="28"/>
          <w:rPrChange w:id="234" w:author="Aurelio Macie Junior" w:date="2019-09-27T22:40:00Z">
            <w:rPr>
              <w:b/>
            </w:rPr>
          </w:rPrChange>
        </w:rPr>
        <w:t>Obs</w:t>
      </w:r>
      <w:r w:rsidRPr="00834A39">
        <w:rPr>
          <w:sz w:val="28"/>
          <w:szCs w:val="28"/>
          <w:rPrChange w:id="235" w:author="Aurelio Macie Junior" w:date="2019-09-27T22:40:00Z">
            <w:rPr/>
          </w:rPrChange>
        </w:rPr>
        <w:t>.</w:t>
      </w:r>
      <w:r w:rsidR="00AC54CD" w:rsidRPr="00834A39">
        <w:rPr>
          <w:sz w:val="28"/>
          <w:szCs w:val="28"/>
          <w:rPrChange w:id="236" w:author="Aurelio Macie Junior" w:date="2019-09-27T22:40:00Z">
            <w:rPr/>
          </w:rPrChange>
        </w:rPr>
        <w:t>:  Se não for o caso de registro do material novo se terá o caso de adicionar produto (acrescentar na quantidade existente um nova quantidade a adicionar);</w:t>
      </w:r>
    </w:p>
    <w:p w:rsidR="00AC54CD" w:rsidRPr="00834A39" w:rsidRDefault="001345C9">
      <w:pPr>
        <w:rPr>
          <w:sz w:val="28"/>
          <w:szCs w:val="28"/>
          <w:rPrChange w:id="237" w:author="Aurelio Macie Junior" w:date="2019-09-27T22:40:00Z">
            <w:rPr/>
          </w:rPrChange>
        </w:rPr>
      </w:pPr>
      <w:r w:rsidRPr="00834A39">
        <w:rPr>
          <w:b/>
          <w:sz w:val="28"/>
          <w:szCs w:val="28"/>
          <w:rPrChange w:id="238" w:author="Aurelio Macie Junior" w:date="2019-09-27T22:40:00Z">
            <w:rPr>
              <w:b/>
            </w:rPr>
          </w:rPrChange>
        </w:rPr>
        <w:lastRenderedPageBreak/>
        <w:t>Obs</w:t>
      </w:r>
      <w:r w:rsidRPr="00834A39">
        <w:rPr>
          <w:sz w:val="28"/>
          <w:szCs w:val="28"/>
          <w:rPrChange w:id="239" w:author="Aurelio Macie Junior" w:date="2019-09-27T22:40:00Z">
            <w:rPr/>
          </w:rPrChange>
        </w:rPr>
        <w:t>.</w:t>
      </w:r>
      <w:r w:rsidR="00AC54CD" w:rsidRPr="00834A39">
        <w:rPr>
          <w:sz w:val="28"/>
          <w:szCs w:val="28"/>
          <w:rPrChange w:id="240" w:author="Aurelio Macie Junior" w:date="2019-09-27T22:40:00Z">
            <w:rPr/>
          </w:rPrChange>
        </w:rPr>
        <w:t>: Na venda, de acordo com aquilo que e a quantidade de material desejado pelo cliente, poder se calcular o valor a pagar pela multiplicação do valor por unidade do produto pela quantidade desejada pelo cliente.</w:t>
      </w:r>
    </w:p>
    <w:p w:rsidR="00AC54CD" w:rsidRPr="00834A39" w:rsidRDefault="001345C9">
      <w:pPr>
        <w:rPr>
          <w:sz w:val="28"/>
          <w:szCs w:val="28"/>
          <w:rPrChange w:id="241" w:author="Aurelio Macie Junior" w:date="2019-09-27T22:40:00Z">
            <w:rPr/>
          </w:rPrChange>
        </w:rPr>
      </w:pPr>
      <w:r w:rsidRPr="00834A39">
        <w:rPr>
          <w:b/>
          <w:sz w:val="28"/>
          <w:szCs w:val="28"/>
          <w:rPrChange w:id="242" w:author="Aurelio Macie Junior" w:date="2019-09-27T22:40:00Z">
            <w:rPr>
              <w:b/>
            </w:rPr>
          </w:rPrChange>
        </w:rPr>
        <w:t>Obs</w:t>
      </w:r>
      <w:r w:rsidRPr="00834A39">
        <w:rPr>
          <w:sz w:val="28"/>
          <w:szCs w:val="28"/>
          <w:rPrChange w:id="243" w:author="Aurelio Macie Junior" w:date="2019-09-27T22:40:00Z">
            <w:rPr/>
          </w:rPrChange>
        </w:rPr>
        <w:t>.</w:t>
      </w:r>
      <w:r w:rsidR="00AC54CD" w:rsidRPr="00834A39">
        <w:rPr>
          <w:sz w:val="28"/>
          <w:szCs w:val="28"/>
          <w:rPrChange w:id="244" w:author="Aurelio Macie Junior" w:date="2019-09-27T22:40:00Z">
            <w:rPr/>
          </w:rPrChange>
        </w:rPr>
        <w:t xml:space="preserve">: Na venda, </w:t>
      </w:r>
      <w:r w:rsidR="0085094A" w:rsidRPr="00834A39">
        <w:rPr>
          <w:sz w:val="28"/>
          <w:szCs w:val="28"/>
          <w:rPrChange w:id="245" w:author="Aurelio Macie Junior" w:date="2019-09-27T22:40:00Z">
            <w:rPr/>
          </w:rPrChange>
        </w:rPr>
        <w:t>só</w:t>
      </w:r>
      <w:r w:rsidR="00AC54CD" w:rsidRPr="00834A39">
        <w:rPr>
          <w:sz w:val="28"/>
          <w:szCs w:val="28"/>
          <w:rPrChange w:id="246" w:author="Aurelio Macie Junior" w:date="2019-09-27T22:40:00Z">
            <w:rPr/>
          </w:rPrChange>
        </w:rPr>
        <w:t xml:space="preserve"> se </w:t>
      </w:r>
      <w:r w:rsidRPr="00834A39">
        <w:rPr>
          <w:sz w:val="28"/>
          <w:szCs w:val="28"/>
          <w:rPrChange w:id="247" w:author="Aurelio Macie Junior" w:date="2019-09-27T22:40:00Z">
            <w:rPr/>
          </w:rPrChange>
        </w:rPr>
        <w:t>efetuará</w:t>
      </w:r>
      <w:r w:rsidR="00AC54CD" w:rsidRPr="00834A39">
        <w:rPr>
          <w:sz w:val="28"/>
          <w:szCs w:val="28"/>
          <w:rPrChange w:id="248" w:author="Aurelio Macie Junior" w:date="2019-09-27T22:40:00Z">
            <w:rPr/>
          </w:rPrChange>
        </w:rPr>
        <w:t xml:space="preserve"> a venda de material existente em stock, e esse mesmo material </w:t>
      </w:r>
      <w:r w:rsidRPr="00834A39">
        <w:rPr>
          <w:sz w:val="28"/>
          <w:szCs w:val="28"/>
          <w:rPrChange w:id="249" w:author="Aurelio Macie Junior" w:date="2019-09-27T22:40:00Z">
            <w:rPr/>
          </w:rPrChange>
        </w:rPr>
        <w:t>será</w:t>
      </w:r>
      <w:r w:rsidR="00AC54CD" w:rsidRPr="00834A39">
        <w:rPr>
          <w:sz w:val="28"/>
          <w:szCs w:val="28"/>
          <w:rPrChange w:id="250" w:author="Aurelio Macie Junior" w:date="2019-09-27T22:40:00Z">
            <w:rPr/>
          </w:rPrChange>
        </w:rPr>
        <w:t xml:space="preserve"> exibido no momento que se for fazer o registro do cliente e a necessidade </w:t>
      </w:r>
      <w:r w:rsidR="0085094A" w:rsidRPr="00834A39">
        <w:rPr>
          <w:sz w:val="28"/>
          <w:szCs w:val="28"/>
          <w:rPrChange w:id="251" w:author="Aurelio Macie Junior" w:date="2019-09-27T22:40:00Z">
            <w:rPr/>
          </w:rPrChange>
        </w:rPr>
        <w:t>do material, quando se efetuar a venda deve se subtrair a quantidade daquele material na quantidade de stock existente.</w:t>
      </w:r>
    </w:p>
    <w:p w:rsidR="00AC54CD" w:rsidRPr="00834A39" w:rsidRDefault="001345C9">
      <w:pPr>
        <w:rPr>
          <w:sz w:val="28"/>
          <w:szCs w:val="28"/>
          <w:rPrChange w:id="252" w:author="Aurelio Macie Junior" w:date="2019-09-27T22:40:00Z">
            <w:rPr/>
          </w:rPrChange>
        </w:rPr>
      </w:pPr>
      <w:r w:rsidRPr="00834A39">
        <w:rPr>
          <w:b/>
          <w:sz w:val="28"/>
          <w:szCs w:val="28"/>
          <w:rPrChange w:id="253" w:author="Aurelio Macie Junior" w:date="2019-09-27T22:40:00Z">
            <w:rPr>
              <w:b/>
            </w:rPr>
          </w:rPrChange>
        </w:rPr>
        <w:t>Obs</w:t>
      </w:r>
      <w:r w:rsidRPr="00834A39">
        <w:rPr>
          <w:sz w:val="28"/>
          <w:szCs w:val="28"/>
          <w:rPrChange w:id="254" w:author="Aurelio Macie Junior" w:date="2019-09-27T22:40:00Z">
            <w:rPr/>
          </w:rPrChange>
        </w:rPr>
        <w:t>.</w:t>
      </w:r>
      <w:r w:rsidR="00AC54CD" w:rsidRPr="00834A39">
        <w:rPr>
          <w:sz w:val="28"/>
          <w:szCs w:val="28"/>
          <w:rPrChange w:id="255" w:author="Aurelio Macie Junior" w:date="2019-09-27T22:40:00Z">
            <w:rPr/>
          </w:rPrChange>
        </w:rPr>
        <w:t>: na venda, quando for selecionar um cliente deve aparecer o nome e material que este desejar, a quantidade e o valor por pagar, sem desconto.</w:t>
      </w:r>
    </w:p>
    <w:p w:rsidR="00AC54CD" w:rsidRDefault="00AC54CD">
      <w:pPr>
        <w:rPr>
          <w:ins w:id="256" w:author="Aurelio Macie Junior" w:date="2019-09-29T04:03:00Z"/>
          <w:sz w:val="28"/>
          <w:szCs w:val="28"/>
        </w:rPr>
      </w:pPr>
    </w:p>
    <w:p w:rsidR="00F55255" w:rsidRDefault="00F55255">
      <w:pPr>
        <w:rPr>
          <w:ins w:id="257" w:author="Aurelio Macie Junior" w:date="2019-09-29T04:04:00Z"/>
          <w:sz w:val="28"/>
          <w:szCs w:val="28"/>
        </w:rPr>
      </w:pPr>
      <w:ins w:id="258" w:author="Aurelio Macie Junior" w:date="2019-09-29T04:03:00Z">
        <w:r>
          <w:rPr>
            <w:b/>
            <w:sz w:val="28"/>
            <w:szCs w:val="28"/>
          </w:rPr>
          <w:t xml:space="preserve">Obs.: </w:t>
        </w:r>
        <w:r>
          <w:rPr>
            <w:sz w:val="28"/>
            <w:szCs w:val="28"/>
          </w:rPr>
          <w:t xml:space="preserve">O cliente </w:t>
        </w:r>
      </w:ins>
      <w:ins w:id="259" w:author="Aurelio Macie Junior" w:date="2019-09-29T04:08:00Z">
        <w:r>
          <w:rPr>
            <w:sz w:val="28"/>
            <w:szCs w:val="28"/>
          </w:rPr>
          <w:t>está</w:t>
        </w:r>
      </w:ins>
      <w:ins w:id="260" w:author="Aurelio Macie Junior" w:date="2019-09-29T04:03:00Z">
        <w:r>
          <w:rPr>
            <w:sz w:val="28"/>
            <w:szCs w:val="28"/>
          </w:rPr>
          <w:t xml:space="preserve"> livre de requisitar uma pronta Entrega, assim como </w:t>
        </w:r>
      </w:ins>
      <w:ins w:id="261" w:author="Aurelio Macie Junior" w:date="2019-09-29T04:04:00Z">
        <w:r>
          <w:rPr>
            <w:sz w:val="28"/>
            <w:szCs w:val="28"/>
          </w:rPr>
          <w:t>não</w:t>
        </w:r>
      </w:ins>
      <w:ins w:id="262" w:author="Aurelio Macie Junior" w:date="2019-09-29T04:03:00Z">
        <w:r>
          <w:rPr>
            <w:sz w:val="28"/>
            <w:szCs w:val="28"/>
          </w:rPr>
          <w:t>. Requisitando</w:t>
        </w:r>
      </w:ins>
      <w:ins w:id="263" w:author="Aurelio Macie Junior" w:date="2019-09-29T04:04:00Z">
        <w:r>
          <w:rPr>
            <w:sz w:val="28"/>
            <w:szCs w:val="28"/>
          </w:rPr>
          <w:t>, poderá ele o fazer no sistema do seguinte modo:</w:t>
        </w:r>
      </w:ins>
    </w:p>
    <w:p w:rsidR="00F55255" w:rsidRPr="00F55255" w:rsidRDefault="00F55255">
      <w:pPr>
        <w:rPr>
          <w:sz w:val="28"/>
          <w:szCs w:val="28"/>
          <w:rPrChange w:id="264" w:author="Aurelio Macie Junior" w:date="2019-09-29T04:06:00Z">
            <w:rPr/>
          </w:rPrChange>
        </w:rPr>
      </w:pPr>
      <w:ins w:id="265" w:author="Aurelio Macie Junior" w:date="2019-09-29T04:05:00Z">
        <w:r>
          <w:rPr>
            <w:b/>
            <w:sz w:val="28"/>
            <w:szCs w:val="28"/>
          </w:rPr>
          <w:t xml:space="preserve">Informar ao utilizador atendente para lhe providenciar um pronta entrega para levar o material </w:t>
        </w:r>
      </w:ins>
      <w:ins w:id="266" w:author="Aurelio Macie Junior" w:date="2019-09-29T04:06:00Z">
        <w:r>
          <w:rPr>
            <w:b/>
            <w:sz w:val="28"/>
            <w:szCs w:val="28"/>
          </w:rPr>
          <w:t>ao local por ele indicado e informar a data de entrega.</w:t>
        </w:r>
        <w:r>
          <w:rPr>
            <w:b/>
            <w:sz w:val="28"/>
            <w:szCs w:val="28"/>
          </w:rPr>
          <w:tab/>
        </w:r>
      </w:ins>
      <w:ins w:id="267" w:author="Aurelio Macie Junior" w:date="2019-09-29T04:07:00Z">
        <w:r>
          <w:rPr>
            <w:sz w:val="28"/>
            <w:szCs w:val="28"/>
          </w:rPr>
          <w:t xml:space="preserve">E por ai o atendente </w:t>
        </w:r>
      </w:ins>
      <w:ins w:id="268" w:author="Aurelio Macie Junior" w:date="2019-09-29T04:08:00Z">
        <w:r>
          <w:rPr>
            <w:sz w:val="28"/>
            <w:szCs w:val="28"/>
          </w:rPr>
          <w:t>será</w:t>
        </w:r>
      </w:ins>
      <w:ins w:id="269" w:author="Aurelio Macie Junior" w:date="2019-09-29T04:07:00Z">
        <w:r>
          <w:rPr>
            <w:sz w:val="28"/>
            <w:szCs w:val="28"/>
          </w:rPr>
          <w:t xml:space="preserve"> </w:t>
        </w:r>
      </w:ins>
      <w:ins w:id="270" w:author="Aurelio Macie Junior" w:date="2019-09-29T04:08:00Z">
        <w:r>
          <w:rPr>
            <w:sz w:val="28"/>
            <w:szCs w:val="28"/>
          </w:rPr>
          <w:t>responsável</w:t>
        </w:r>
      </w:ins>
      <w:ins w:id="271" w:author="Aurelio Macie Junior" w:date="2019-09-29T04:07:00Z">
        <w:r>
          <w:rPr>
            <w:sz w:val="28"/>
            <w:szCs w:val="28"/>
          </w:rPr>
          <w:t xml:space="preserve"> por </w:t>
        </w:r>
      </w:ins>
      <w:ins w:id="272" w:author="Aurelio Macie Junior" w:date="2019-09-29T04:08:00Z">
        <w:r>
          <w:rPr>
            <w:sz w:val="28"/>
            <w:szCs w:val="28"/>
          </w:rPr>
          <w:t>providenciar</w:t>
        </w:r>
      </w:ins>
      <w:ins w:id="273" w:author="Aurelio Macie Junior" w:date="2019-09-29T04:07:00Z">
        <w:r>
          <w:rPr>
            <w:sz w:val="28"/>
            <w:szCs w:val="28"/>
          </w:rPr>
          <w:t xml:space="preserve"> o pronta entrega para o cliente, selecionando uma das opções de entregadores que </w:t>
        </w:r>
      </w:ins>
      <w:ins w:id="274" w:author="Aurelio Macie Junior" w:date="2019-09-29T04:08:00Z">
        <w:r>
          <w:rPr>
            <w:sz w:val="28"/>
            <w:szCs w:val="28"/>
          </w:rPr>
          <w:t>terá</w:t>
        </w:r>
      </w:ins>
      <w:ins w:id="275" w:author="Aurelio Macie Junior" w:date="2019-09-29T04:07:00Z">
        <w:r>
          <w:rPr>
            <w:sz w:val="28"/>
            <w:szCs w:val="28"/>
          </w:rPr>
          <w:t xml:space="preserve"> </w:t>
        </w:r>
      </w:ins>
      <w:ins w:id="276" w:author="Aurelio Macie Junior" w:date="2019-09-29T04:08:00Z">
        <w:r>
          <w:rPr>
            <w:sz w:val="28"/>
            <w:szCs w:val="28"/>
          </w:rPr>
          <w:t>registrado no sistema.</w:t>
        </w:r>
      </w:ins>
    </w:p>
    <w:p w:rsidR="00AC54CD" w:rsidRPr="00834A39" w:rsidRDefault="00AC54CD">
      <w:pPr>
        <w:rPr>
          <w:sz w:val="28"/>
          <w:szCs w:val="28"/>
          <w:rPrChange w:id="277" w:author="Aurelio Macie Junior" w:date="2019-09-27T22:40:00Z">
            <w:rPr/>
          </w:rPrChange>
        </w:rPr>
      </w:pPr>
    </w:p>
    <w:p w:rsidR="00AC54CD" w:rsidRPr="00834A39" w:rsidRDefault="001345C9">
      <w:pPr>
        <w:rPr>
          <w:b/>
          <w:sz w:val="28"/>
          <w:szCs w:val="28"/>
          <w:rPrChange w:id="278" w:author="Aurelio Macie Junior" w:date="2019-09-27T22:40:00Z">
            <w:rPr>
              <w:b/>
            </w:rPr>
          </w:rPrChange>
        </w:rPr>
      </w:pPr>
      <w:r w:rsidRPr="00834A39">
        <w:rPr>
          <w:b/>
          <w:sz w:val="28"/>
          <w:szCs w:val="28"/>
          <w:rPrChange w:id="279" w:author="Aurelio Macie Junior" w:date="2019-09-27T22:40:00Z">
            <w:rPr>
              <w:b/>
            </w:rPr>
          </w:rPrChange>
        </w:rPr>
        <w:t>Restrições</w:t>
      </w:r>
      <w:r w:rsidR="00AC54CD" w:rsidRPr="00834A39">
        <w:rPr>
          <w:b/>
          <w:sz w:val="28"/>
          <w:szCs w:val="28"/>
          <w:rPrChange w:id="280" w:author="Aurelio Macie Junior" w:date="2019-09-27T22:40:00Z">
            <w:rPr>
              <w:b/>
            </w:rPr>
          </w:rPrChange>
        </w:rPr>
        <w:t xml:space="preserve"> do programa no menu principal</w:t>
      </w:r>
      <w:r w:rsidR="006B4192" w:rsidRPr="00834A39">
        <w:rPr>
          <w:b/>
          <w:sz w:val="28"/>
          <w:szCs w:val="28"/>
          <w:rPrChange w:id="281" w:author="Aurelio Macie Junior" w:date="2019-09-27T22:40:00Z">
            <w:rPr>
              <w:b/>
            </w:rPr>
          </w:rPrChange>
        </w:rPr>
        <w:t xml:space="preserve"> (Gestor)</w:t>
      </w:r>
    </w:p>
    <w:p w:rsidR="00AC54CD" w:rsidRPr="00834A39" w:rsidRDefault="00AC54CD">
      <w:pPr>
        <w:rPr>
          <w:sz w:val="28"/>
          <w:szCs w:val="28"/>
          <w:rPrChange w:id="282" w:author="Aurelio Macie Junior" w:date="2019-09-27T22:40:00Z">
            <w:rPr/>
          </w:rPrChange>
        </w:rPr>
      </w:pPr>
      <w:r w:rsidRPr="00834A39">
        <w:rPr>
          <w:sz w:val="28"/>
          <w:szCs w:val="28"/>
          <w:rPrChange w:id="283" w:author="Aurelio Macie Junior" w:date="2019-09-27T22:40:00Z">
            <w:rPr/>
          </w:rPrChange>
        </w:rPr>
        <w:t xml:space="preserve">Este deve, pelo tipo de usuário que acessar a conta poder definir funcionalidade que não podem ser utilizadas por um certo tipo de usuário, no caso de um gestor de vendas por exemplo que não pode fazer </w:t>
      </w:r>
      <w:r w:rsidR="006B4192" w:rsidRPr="00834A39">
        <w:rPr>
          <w:sz w:val="28"/>
          <w:szCs w:val="28"/>
          <w:rPrChange w:id="284" w:author="Aurelio Macie Junior" w:date="2019-09-27T22:40:00Z">
            <w:rPr/>
          </w:rPrChange>
        </w:rPr>
        <w:t xml:space="preserve">o cadastro de usuários nem de </w:t>
      </w:r>
      <w:r w:rsidR="001345C9" w:rsidRPr="00834A39">
        <w:rPr>
          <w:sz w:val="28"/>
          <w:szCs w:val="28"/>
          <w:rPrChange w:id="285" w:author="Aurelio Macie Junior" w:date="2019-09-27T22:40:00Z">
            <w:rPr/>
          </w:rPrChange>
        </w:rPr>
        <w:t>Funcionários</w:t>
      </w:r>
      <w:r w:rsidR="006B4192" w:rsidRPr="00834A39">
        <w:rPr>
          <w:sz w:val="28"/>
          <w:szCs w:val="28"/>
          <w:rPrChange w:id="286" w:author="Aurelio Macie Junior" w:date="2019-09-27T22:40:00Z">
            <w:rPr/>
          </w:rPrChange>
        </w:rPr>
        <w:t xml:space="preserve"> </w:t>
      </w:r>
      <w:r w:rsidR="001345C9" w:rsidRPr="00834A39">
        <w:rPr>
          <w:sz w:val="28"/>
          <w:szCs w:val="28"/>
          <w:rPrChange w:id="287" w:author="Aurelio Macie Junior" w:date="2019-09-27T22:40:00Z">
            <w:rPr/>
          </w:rPrChange>
        </w:rPr>
        <w:t>Operários</w:t>
      </w:r>
      <w:r w:rsidR="006B4192" w:rsidRPr="00834A39">
        <w:rPr>
          <w:sz w:val="28"/>
          <w:szCs w:val="28"/>
          <w:rPrChange w:id="288" w:author="Aurelio Macie Junior" w:date="2019-09-27T22:40:00Z">
            <w:rPr/>
          </w:rPrChange>
        </w:rPr>
        <w:t xml:space="preserve"> da ferragem.</w:t>
      </w:r>
    </w:p>
    <w:p w:rsidR="006B4192" w:rsidRPr="00834A39" w:rsidRDefault="006B4192">
      <w:pPr>
        <w:rPr>
          <w:sz w:val="28"/>
          <w:szCs w:val="28"/>
          <w:rPrChange w:id="289" w:author="Aurelio Macie Junior" w:date="2019-09-27T22:40:00Z">
            <w:rPr/>
          </w:rPrChange>
        </w:rPr>
      </w:pPr>
    </w:p>
    <w:p w:rsidR="006B4192" w:rsidRPr="00834A39" w:rsidRDefault="001345C9" w:rsidP="006B4192">
      <w:pPr>
        <w:rPr>
          <w:b/>
          <w:sz w:val="28"/>
          <w:szCs w:val="28"/>
          <w:rPrChange w:id="290" w:author="Aurelio Macie Junior" w:date="2019-09-27T22:40:00Z">
            <w:rPr>
              <w:b/>
            </w:rPr>
          </w:rPrChange>
        </w:rPr>
      </w:pPr>
      <w:r w:rsidRPr="00834A39">
        <w:rPr>
          <w:b/>
          <w:sz w:val="28"/>
          <w:szCs w:val="28"/>
          <w:rPrChange w:id="291" w:author="Aurelio Macie Junior" w:date="2019-09-27T22:40:00Z">
            <w:rPr>
              <w:b/>
            </w:rPr>
          </w:rPrChange>
        </w:rPr>
        <w:t>Restrições</w:t>
      </w:r>
      <w:r w:rsidR="006B4192" w:rsidRPr="00834A39">
        <w:rPr>
          <w:b/>
          <w:sz w:val="28"/>
          <w:szCs w:val="28"/>
          <w:rPrChange w:id="292" w:author="Aurelio Macie Junior" w:date="2019-09-27T22:40:00Z">
            <w:rPr>
              <w:b/>
            </w:rPr>
          </w:rPrChange>
        </w:rPr>
        <w:t xml:space="preserve"> do programa no menu principal (</w:t>
      </w:r>
      <w:r w:rsidRPr="00834A39">
        <w:rPr>
          <w:b/>
          <w:sz w:val="28"/>
          <w:szCs w:val="28"/>
          <w:rPrChange w:id="293" w:author="Aurelio Macie Junior" w:date="2019-09-27T22:40:00Z">
            <w:rPr>
              <w:b/>
            </w:rPr>
          </w:rPrChange>
        </w:rPr>
        <w:t>Funcionário</w:t>
      </w:r>
      <w:r w:rsidR="006B4192" w:rsidRPr="00834A39">
        <w:rPr>
          <w:b/>
          <w:sz w:val="28"/>
          <w:szCs w:val="28"/>
          <w:rPrChange w:id="294" w:author="Aurelio Macie Junior" w:date="2019-09-27T22:40:00Z">
            <w:rPr>
              <w:b/>
            </w:rPr>
          </w:rPrChange>
        </w:rPr>
        <w:t>(</w:t>
      </w:r>
      <w:r w:rsidRPr="00834A39">
        <w:rPr>
          <w:b/>
          <w:sz w:val="28"/>
          <w:szCs w:val="28"/>
          <w:rPrChange w:id="295" w:author="Aurelio Macie Junior" w:date="2019-09-27T22:40:00Z">
            <w:rPr>
              <w:b/>
            </w:rPr>
          </w:rPrChange>
        </w:rPr>
        <w:t>Operário</w:t>
      </w:r>
      <w:r w:rsidR="006B4192" w:rsidRPr="00834A39">
        <w:rPr>
          <w:b/>
          <w:sz w:val="28"/>
          <w:szCs w:val="28"/>
          <w:rPrChange w:id="296" w:author="Aurelio Macie Junior" w:date="2019-09-27T22:40:00Z">
            <w:rPr>
              <w:b/>
            </w:rPr>
          </w:rPrChange>
        </w:rPr>
        <w:t>))</w:t>
      </w:r>
    </w:p>
    <w:p w:rsidR="006B4192" w:rsidRPr="00834A39" w:rsidRDefault="006B4192" w:rsidP="006B4192">
      <w:pPr>
        <w:rPr>
          <w:sz w:val="28"/>
          <w:szCs w:val="28"/>
          <w:rPrChange w:id="297" w:author="Aurelio Macie Junior" w:date="2019-09-27T22:40:00Z">
            <w:rPr/>
          </w:rPrChange>
        </w:rPr>
      </w:pPr>
      <w:r w:rsidRPr="00834A39">
        <w:rPr>
          <w:sz w:val="28"/>
          <w:szCs w:val="28"/>
          <w:rPrChange w:id="298" w:author="Aurelio Macie Junior" w:date="2019-09-27T22:40:00Z">
            <w:rPr/>
          </w:rPrChange>
        </w:rPr>
        <w:t xml:space="preserve">Este </w:t>
      </w:r>
      <w:r w:rsidR="009A016E" w:rsidRPr="00834A39">
        <w:rPr>
          <w:sz w:val="28"/>
          <w:szCs w:val="28"/>
          <w:rPrChange w:id="299" w:author="Aurelio Macie Junior" w:date="2019-09-27T22:40:00Z">
            <w:rPr/>
          </w:rPrChange>
        </w:rPr>
        <w:t>Operário</w:t>
      </w:r>
      <w:r w:rsidRPr="00834A39">
        <w:rPr>
          <w:sz w:val="28"/>
          <w:szCs w:val="28"/>
          <w:rPrChange w:id="300" w:author="Aurelio Macie Junior" w:date="2019-09-27T22:40:00Z">
            <w:rPr/>
          </w:rPrChange>
        </w:rPr>
        <w:t xml:space="preserve"> deve apenas ter </w:t>
      </w:r>
      <w:r w:rsidR="009A016E" w:rsidRPr="00834A39">
        <w:rPr>
          <w:sz w:val="28"/>
          <w:szCs w:val="28"/>
          <w:rPrChange w:id="301" w:author="Aurelio Macie Junior" w:date="2019-09-27T22:40:00Z">
            <w:rPr/>
          </w:rPrChange>
        </w:rPr>
        <w:t>acesso a</w:t>
      </w:r>
      <w:r w:rsidRPr="00834A39">
        <w:rPr>
          <w:sz w:val="28"/>
          <w:szCs w:val="28"/>
          <w:rPrChange w:id="302" w:author="Aurelio Macie Junior" w:date="2019-09-27T22:40:00Z">
            <w:rPr/>
          </w:rPrChange>
        </w:rPr>
        <w:t xml:space="preserve"> algumas funcionalidades do sistema que são elas o cadastro de cliente e venda dalgum material, não poderá o mesmo </w:t>
      </w:r>
      <w:r w:rsidR="001345C9" w:rsidRPr="00834A39">
        <w:rPr>
          <w:sz w:val="28"/>
          <w:szCs w:val="28"/>
          <w:rPrChange w:id="303" w:author="Aurelio Macie Junior" w:date="2019-09-27T22:40:00Z">
            <w:rPr/>
          </w:rPrChange>
        </w:rPr>
        <w:t>efetuar</w:t>
      </w:r>
      <w:r w:rsidRPr="00834A39">
        <w:rPr>
          <w:sz w:val="28"/>
          <w:szCs w:val="28"/>
          <w:rPrChange w:id="304" w:author="Aurelio Macie Junior" w:date="2019-09-27T22:40:00Z">
            <w:rPr/>
          </w:rPrChange>
        </w:rPr>
        <w:t xml:space="preserve"> funções como registro de usuários, registro de um outro operário, não pode ver o agendamento das vendas da ferragem, não podendo também registar fornecedores de material para ferragem nem adicionar quantidade do material existente.</w:t>
      </w:r>
    </w:p>
    <w:p w:rsidR="006B4192" w:rsidRPr="00834A39" w:rsidRDefault="006B4192" w:rsidP="006B4192">
      <w:pPr>
        <w:rPr>
          <w:sz w:val="28"/>
          <w:szCs w:val="28"/>
          <w:rPrChange w:id="305" w:author="Aurelio Macie Junior" w:date="2019-09-27T22:40:00Z">
            <w:rPr/>
          </w:rPrChange>
        </w:rPr>
      </w:pPr>
    </w:p>
    <w:p w:rsidR="006B4192" w:rsidRPr="00834A39" w:rsidRDefault="009A016E" w:rsidP="006B4192">
      <w:pPr>
        <w:rPr>
          <w:b/>
          <w:sz w:val="28"/>
          <w:szCs w:val="28"/>
          <w:rPrChange w:id="306" w:author="Aurelio Macie Junior" w:date="2019-09-27T22:40:00Z">
            <w:rPr>
              <w:b/>
            </w:rPr>
          </w:rPrChange>
        </w:rPr>
      </w:pPr>
      <w:r w:rsidRPr="00834A39">
        <w:rPr>
          <w:b/>
          <w:sz w:val="28"/>
          <w:szCs w:val="28"/>
          <w:rPrChange w:id="307" w:author="Aurelio Macie Junior" w:date="2019-09-27T22:40:00Z">
            <w:rPr>
              <w:b/>
            </w:rPr>
          </w:rPrChange>
        </w:rPr>
        <w:t>Restrições</w:t>
      </w:r>
      <w:r w:rsidR="006B4192" w:rsidRPr="00834A39">
        <w:rPr>
          <w:b/>
          <w:sz w:val="28"/>
          <w:szCs w:val="28"/>
          <w:rPrChange w:id="308" w:author="Aurelio Macie Junior" w:date="2019-09-27T22:40:00Z">
            <w:rPr>
              <w:b/>
            </w:rPr>
          </w:rPrChange>
        </w:rPr>
        <w:t xml:space="preserve"> do programa no menu principal</w:t>
      </w:r>
      <w:r w:rsidR="00037628" w:rsidRPr="00834A39">
        <w:rPr>
          <w:b/>
          <w:sz w:val="28"/>
          <w:szCs w:val="28"/>
          <w:rPrChange w:id="309" w:author="Aurelio Macie Junior" w:date="2019-09-27T22:40:00Z">
            <w:rPr>
              <w:b/>
            </w:rPr>
          </w:rPrChange>
        </w:rPr>
        <w:t xml:space="preserve"> </w:t>
      </w:r>
      <w:r w:rsidR="006B4192" w:rsidRPr="00834A39">
        <w:rPr>
          <w:b/>
          <w:sz w:val="28"/>
          <w:szCs w:val="28"/>
          <w:rPrChange w:id="310" w:author="Aurelio Macie Junior" w:date="2019-09-27T22:40:00Z">
            <w:rPr>
              <w:b/>
            </w:rPr>
          </w:rPrChange>
        </w:rPr>
        <w:t>(Admi</w:t>
      </w:r>
      <w:r w:rsidRPr="00834A39">
        <w:rPr>
          <w:b/>
          <w:sz w:val="28"/>
          <w:szCs w:val="28"/>
          <w:rPrChange w:id="311" w:author="Aurelio Macie Junior" w:date="2019-09-27T22:40:00Z">
            <w:rPr>
              <w:b/>
            </w:rPr>
          </w:rPrChange>
        </w:rPr>
        <w:t>ni</w:t>
      </w:r>
      <w:r w:rsidR="006B4192" w:rsidRPr="00834A39">
        <w:rPr>
          <w:b/>
          <w:sz w:val="28"/>
          <w:szCs w:val="28"/>
          <w:rPrChange w:id="312" w:author="Aurelio Macie Junior" w:date="2019-09-27T22:40:00Z">
            <w:rPr>
              <w:b/>
            </w:rPr>
          </w:rPrChange>
        </w:rPr>
        <w:t>strador)</w:t>
      </w:r>
    </w:p>
    <w:p w:rsidR="00AC54CD" w:rsidRPr="00834A39" w:rsidRDefault="006B4192">
      <w:pPr>
        <w:rPr>
          <w:sz w:val="28"/>
          <w:szCs w:val="28"/>
          <w:rPrChange w:id="313" w:author="Aurelio Macie Junior" w:date="2019-09-27T22:40:00Z">
            <w:rPr/>
          </w:rPrChange>
        </w:rPr>
      </w:pPr>
      <w:r w:rsidRPr="00834A39">
        <w:rPr>
          <w:sz w:val="28"/>
          <w:szCs w:val="28"/>
          <w:rPrChange w:id="314" w:author="Aurelio Macie Junior" w:date="2019-09-27T22:40:00Z">
            <w:rPr/>
          </w:rPrChange>
        </w:rPr>
        <w:t xml:space="preserve"> </w:t>
      </w:r>
      <w:r w:rsidR="00037628" w:rsidRPr="00834A39">
        <w:rPr>
          <w:sz w:val="28"/>
          <w:szCs w:val="28"/>
          <w:rPrChange w:id="315" w:author="Aurelio Macie Junior" w:date="2019-09-27T22:40:00Z">
            <w:rPr/>
          </w:rPrChange>
        </w:rPr>
        <w:t xml:space="preserve">Este por sua vez não tem restrição alguma, </w:t>
      </w:r>
      <w:r w:rsidR="008E4E5F" w:rsidRPr="00834A39">
        <w:rPr>
          <w:sz w:val="28"/>
          <w:szCs w:val="28"/>
          <w:rPrChange w:id="316" w:author="Aurelio Macie Junior" w:date="2019-09-27T22:40:00Z">
            <w:rPr/>
          </w:rPrChange>
        </w:rPr>
        <w:t>pois e o responsável por monitorar, gerenciar, estocar produtos, fiscalizar uso e desuso do sistema por ser o administrador do sistema em funcionalidade.</w:t>
      </w:r>
    </w:p>
    <w:p w:rsidR="008E4E5F" w:rsidRPr="00834A39" w:rsidRDefault="008E4E5F">
      <w:pPr>
        <w:rPr>
          <w:sz w:val="28"/>
          <w:szCs w:val="28"/>
          <w:rPrChange w:id="317" w:author="Aurelio Macie Junior" w:date="2019-09-27T22:40:00Z">
            <w:rPr/>
          </w:rPrChange>
        </w:rPr>
      </w:pPr>
    </w:p>
    <w:p w:rsidR="008E4E5F" w:rsidRPr="00834A39" w:rsidRDefault="008E4E5F">
      <w:pPr>
        <w:rPr>
          <w:b/>
          <w:sz w:val="28"/>
          <w:szCs w:val="28"/>
          <w:rPrChange w:id="318" w:author="Aurelio Macie Junior" w:date="2019-09-27T22:40:00Z">
            <w:rPr>
              <w:b/>
            </w:rPr>
          </w:rPrChange>
        </w:rPr>
      </w:pPr>
      <w:r w:rsidRPr="00834A39">
        <w:rPr>
          <w:b/>
          <w:sz w:val="28"/>
          <w:szCs w:val="28"/>
          <w:rPrChange w:id="319" w:author="Aurelio Macie Junior" w:date="2019-09-27T22:40:00Z">
            <w:rPr>
              <w:b/>
            </w:rPr>
          </w:rPrChange>
        </w:rPr>
        <w:t>Funcionalidades do sistema</w:t>
      </w:r>
    </w:p>
    <w:p w:rsidR="008E4E5F" w:rsidRPr="00834A39" w:rsidRDefault="008E4E5F">
      <w:pPr>
        <w:rPr>
          <w:sz w:val="28"/>
          <w:szCs w:val="28"/>
          <w:rPrChange w:id="320" w:author="Aurelio Macie Junior" w:date="2019-09-27T22:40:00Z">
            <w:rPr/>
          </w:rPrChange>
        </w:rPr>
      </w:pPr>
      <w:r w:rsidRPr="00834A39">
        <w:rPr>
          <w:sz w:val="28"/>
          <w:szCs w:val="28"/>
          <w:rPrChange w:id="321" w:author="Aurelio Macie Junior" w:date="2019-09-27T22:40:00Z">
            <w:rPr/>
          </w:rPrChange>
        </w:rPr>
        <w:t>A funcionalidade que mais a mim surpreende e a do nome do usuário atual que estiver a usar o sistema poder aparecer para questão de não dúvida quanto a quem usou o sistema por último e não o fechou deixando assim o sistema a responsabilizar o utilizador em caso de alguma falta de valores no caixa ou conta.</w:t>
      </w:r>
    </w:p>
    <w:p w:rsidR="00464C73" w:rsidRPr="00834A39" w:rsidRDefault="00464C73">
      <w:pPr>
        <w:rPr>
          <w:sz w:val="28"/>
          <w:szCs w:val="28"/>
          <w:rPrChange w:id="322" w:author="Aurelio Macie Junior" w:date="2019-09-27T22:40:00Z">
            <w:rPr/>
          </w:rPrChange>
        </w:rPr>
      </w:pPr>
    </w:p>
    <w:p w:rsidR="00464C73" w:rsidRPr="00834A39" w:rsidRDefault="00B30CFA">
      <w:pPr>
        <w:rPr>
          <w:sz w:val="28"/>
          <w:szCs w:val="28"/>
          <w:rPrChange w:id="323" w:author="Aurelio Macie Junior" w:date="2019-09-27T22:40:00Z">
            <w:rPr/>
          </w:rPrChange>
        </w:rPr>
      </w:pPr>
      <w:r w:rsidRPr="00834A39">
        <w:rPr>
          <w:sz w:val="28"/>
          <w:szCs w:val="28"/>
          <w:rPrChange w:id="324" w:author="Aurelio Macie Junior" w:date="2019-09-27T22:40:00Z">
            <w:rPr/>
          </w:rPrChange>
        </w:rPr>
        <w:t>Qualidades Do Sistema</w:t>
      </w:r>
    </w:p>
    <w:p w:rsidR="00B30CFA" w:rsidRPr="00834A39" w:rsidRDefault="00B30CFA">
      <w:pPr>
        <w:rPr>
          <w:sz w:val="28"/>
          <w:szCs w:val="28"/>
          <w:rPrChange w:id="325" w:author="Aurelio Macie Junior" w:date="2019-09-27T22:40:00Z">
            <w:rPr/>
          </w:rPrChange>
        </w:rPr>
      </w:pPr>
      <w:r w:rsidRPr="00834A39">
        <w:rPr>
          <w:sz w:val="28"/>
          <w:szCs w:val="28"/>
          <w:rPrChange w:id="326" w:author="Aurelio Macie Junior" w:date="2019-09-27T22:40:00Z">
            <w:rPr/>
          </w:rPrChange>
        </w:rPr>
        <w:t xml:space="preserve">Janelas: </w:t>
      </w:r>
    </w:p>
    <w:p w:rsidR="00B30CFA" w:rsidRPr="00834A39" w:rsidRDefault="00B30CFA" w:rsidP="00B30CFA">
      <w:pPr>
        <w:pStyle w:val="PargrafodaLista"/>
        <w:numPr>
          <w:ilvl w:val="0"/>
          <w:numId w:val="1"/>
        </w:numPr>
        <w:rPr>
          <w:sz w:val="28"/>
          <w:szCs w:val="28"/>
          <w:rPrChange w:id="327" w:author="Aurelio Macie Junior" w:date="2019-09-27T22:40:00Z">
            <w:rPr/>
          </w:rPrChange>
        </w:rPr>
      </w:pPr>
      <w:r w:rsidRPr="00834A39">
        <w:rPr>
          <w:sz w:val="28"/>
          <w:szCs w:val="28"/>
          <w:rPrChange w:id="328" w:author="Aurelio Macie Junior" w:date="2019-09-27T22:40:00Z">
            <w:rPr/>
          </w:rPrChange>
        </w:rPr>
        <w:t>Não e possível abrir mais de uma janela da selecionada;</w:t>
      </w:r>
    </w:p>
    <w:p w:rsidR="00B30CFA" w:rsidRPr="00834A39" w:rsidRDefault="00B30CFA" w:rsidP="00B30CFA">
      <w:pPr>
        <w:pStyle w:val="PargrafodaLista"/>
        <w:numPr>
          <w:ilvl w:val="0"/>
          <w:numId w:val="1"/>
        </w:numPr>
        <w:rPr>
          <w:sz w:val="28"/>
          <w:szCs w:val="28"/>
          <w:rPrChange w:id="329" w:author="Aurelio Macie Junior" w:date="2019-09-27T22:40:00Z">
            <w:rPr/>
          </w:rPrChange>
        </w:rPr>
      </w:pPr>
      <w:r w:rsidRPr="00834A39">
        <w:rPr>
          <w:sz w:val="28"/>
          <w:szCs w:val="28"/>
          <w:rPrChange w:id="330" w:author="Aurelio Macie Junior" w:date="2019-09-27T22:40:00Z">
            <w:rPr/>
          </w:rPrChange>
        </w:rPr>
        <w:t>Só tem Acesso a funcionalidades de cuidado o Administrador;</w:t>
      </w:r>
    </w:p>
    <w:p w:rsidR="00B30CFA" w:rsidRPr="00834A39" w:rsidRDefault="00D5714A" w:rsidP="00B30CFA">
      <w:pPr>
        <w:pStyle w:val="PargrafodaLista"/>
        <w:numPr>
          <w:ilvl w:val="0"/>
          <w:numId w:val="1"/>
        </w:numPr>
        <w:rPr>
          <w:sz w:val="28"/>
          <w:szCs w:val="28"/>
          <w:rPrChange w:id="331" w:author="Aurelio Macie Junior" w:date="2019-09-27T22:40:00Z">
            <w:rPr/>
          </w:rPrChange>
        </w:rPr>
      </w:pPr>
      <w:r w:rsidRPr="00834A39">
        <w:rPr>
          <w:sz w:val="28"/>
          <w:szCs w:val="28"/>
          <w:rPrChange w:id="332" w:author="Aurelio Macie Junior" w:date="2019-09-27T22:40:00Z">
            <w:rPr/>
          </w:rPrChange>
        </w:rPr>
        <w:t>Apenas procede com o registro caso não haja campo algum vario;</w:t>
      </w:r>
    </w:p>
    <w:p w:rsidR="000B2E2D" w:rsidRPr="00834A39" w:rsidRDefault="000B2E2D" w:rsidP="00B30CFA">
      <w:pPr>
        <w:pStyle w:val="PargrafodaLista"/>
        <w:numPr>
          <w:ilvl w:val="0"/>
          <w:numId w:val="1"/>
        </w:numPr>
        <w:rPr>
          <w:ins w:id="333" w:author="Aurelio Macie Junior" w:date="2019-09-27T21:13:00Z"/>
          <w:sz w:val="28"/>
          <w:szCs w:val="28"/>
          <w:rPrChange w:id="334" w:author="Aurelio Macie Junior" w:date="2019-09-27T22:40:00Z">
            <w:rPr>
              <w:ins w:id="335" w:author="Aurelio Macie Junior" w:date="2019-09-27T21:13:00Z"/>
            </w:rPr>
          </w:rPrChange>
        </w:rPr>
      </w:pPr>
      <w:r w:rsidRPr="00834A39">
        <w:rPr>
          <w:sz w:val="28"/>
          <w:szCs w:val="28"/>
          <w:rPrChange w:id="336" w:author="Aurelio Macie Junior" w:date="2019-09-27T22:40:00Z">
            <w:rPr/>
          </w:rPrChange>
        </w:rPr>
        <w:t>Na hora de pesquisa, caso alguma nome pesquisado não seja encontrado pela pesquisa, será possível informar e não mostrar dado algum da tabela para aquela pesquisa.</w:t>
      </w:r>
    </w:p>
    <w:p w:rsidR="00536B78" w:rsidRPr="00834A39" w:rsidRDefault="00536B78" w:rsidP="00B30CFA">
      <w:pPr>
        <w:pStyle w:val="PargrafodaLista"/>
        <w:numPr>
          <w:ilvl w:val="0"/>
          <w:numId w:val="1"/>
        </w:numPr>
        <w:rPr>
          <w:ins w:id="337" w:author="Aurelio Macie Junior" w:date="2019-09-27T21:37:00Z"/>
          <w:sz w:val="28"/>
          <w:szCs w:val="28"/>
          <w:rPrChange w:id="338" w:author="Aurelio Macie Junior" w:date="2019-09-27T22:40:00Z">
            <w:rPr>
              <w:ins w:id="339" w:author="Aurelio Macie Junior" w:date="2019-09-27T21:37:00Z"/>
            </w:rPr>
          </w:rPrChange>
        </w:rPr>
      </w:pPr>
      <w:ins w:id="340" w:author="Aurelio Macie Junior" w:date="2019-09-27T21:13:00Z">
        <w:r w:rsidRPr="00834A39">
          <w:rPr>
            <w:sz w:val="28"/>
            <w:szCs w:val="28"/>
            <w:rPrChange w:id="341" w:author="Aurelio Macie Junior" w:date="2019-09-27T22:40:00Z">
              <w:rPr/>
            </w:rPrChange>
          </w:rPr>
          <w:t>No Ato de pesquisa não</w:t>
        </w:r>
      </w:ins>
      <w:ins w:id="342" w:author="Aurelio Macie Junior" w:date="2019-09-27T21:14:00Z">
        <w:r w:rsidRPr="00834A39">
          <w:rPr>
            <w:sz w:val="28"/>
            <w:szCs w:val="28"/>
            <w:rPrChange w:id="343" w:author="Aurelio Macie Junior" w:date="2019-09-27T22:40:00Z">
              <w:rPr/>
            </w:rPrChange>
          </w:rPr>
          <w:t xml:space="preserve"> </w:t>
        </w:r>
      </w:ins>
      <w:ins w:id="344" w:author="Aurelio Macie Junior" w:date="2019-09-27T21:16:00Z">
        <w:r w:rsidRPr="00834A39">
          <w:rPr>
            <w:sz w:val="28"/>
            <w:szCs w:val="28"/>
            <w:rPrChange w:id="345" w:author="Aurelio Macie Junior" w:date="2019-09-27T22:40:00Z">
              <w:rPr/>
            </w:rPrChange>
          </w:rPr>
          <w:t>é</w:t>
        </w:r>
      </w:ins>
      <w:ins w:id="346" w:author="Aurelio Macie Junior" w:date="2019-09-27T21:14:00Z">
        <w:r w:rsidRPr="00834A39">
          <w:rPr>
            <w:sz w:val="28"/>
            <w:szCs w:val="28"/>
            <w:rPrChange w:id="347" w:author="Aurelio Macie Junior" w:date="2019-09-27T22:40:00Z">
              <w:rPr/>
            </w:rPrChange>
          </w:rPr>
          <w:t xml:space="preserve"> </w:t>
        </w:r>
      </w:ins>
      <w:ins w:id="348" w:author="Aurelio Macie Junior" w:date="2019-09-27T21:13:00Z">
        <w:r w:rsidRPr="00834A39">
          <w:rPr>
            <w:sz w:val="28"/>
            <w:szCs w:val="28"/>
            <w:rPrChange w:id="349" w:author="Aurelio Macie Junior" w:date="2019-09-27T22:40:00Z">
              <w:rPr/>
            </w:rPrChange>
          </w:rPr>
          <w:t xml:space="preserve">imperioso que </w:t>
        </w:r>
      </w:ins>
      <w:ins w:id="350" w:author="Aurelio Macie Junior" w:date="2019-09-27T21:15:00Z">
        <w:r w:rsidRPr="00834A39">
          <w:rPr>
            <w:sz w:val="28"/>
            <w:szCs w:val="28"/>
            <w:rPrChange w:id="351" w:author="Aurelio Macie Junior" w:date="2019-09-27T22:40:00Z">
              <w:rPr/>
            </w:rPrChange>
          </w:rPr>
          <w:t>conheça</w:t>
        </w:r>
      </w:ins>
      <w:ins w:id="352" w:author="Aurelio Macie Junior" w:date="2019-09-27T21:13:00Z">
        <w:r w:rsidRPr="00834A39">
          <w:rPr>
            <w:sz w:val="28"/>
            <w:szCs w:val="28"/>
            <w:rPrChange w:id="353" w:author="Aurelio Macie Junior" w:date="2019-09-27T22:40:00Z">
              <w:rPr/>
            </w:rPrChange>
          </w:rPr>
          <w:t xml:space="preserve"> todo o nome que deseja pesquisar, ap</w:t>
        </w:r>
      </w:ins>
      <w:ins w:id="354" w:author="Aurelio Macie Junior" w:date="2019-09-27T21:14:00Z">
        <w:r w:rsidRPr="00834A39">
          <w:rPr>
            <w:sz w:val="28"/>
            <w:szCs w:val="28"/>
            <w:rPrChange w:id="355" w:author="Aurelio Macie Junior" w:date="2019-09-27T22:40:00Z">
              <w:rPr/>
            </w:rPrChange>
          </w:rPr>
          <w:t xml:space="preserve">enas conhecer algumas letras, sejam elas iniciais ou terminais desde que estejam </w:t>
        </w:r>
      </w:ins>
      <w:ins w:id="356" w:author="Aurelio Macie Junior" w:date="2019-09-27T21:15:00Z">
        <w:r w:rsidRPr="00834A39">
          <w:rPr>
            <w:sz w:val="28"/>
            <w:szCs w:val="28"/>
            <w:rPrChange w:id="357" w:author="Aurelio Macie Junior" w:date="2019-09-27T22:40:00Z">
              <w:rPr/>
            </w:rPrChange>
          </w:rPr>
          <w:t>correctamente</w:t>
        </w:r>
      </w:ins>
      <w:ins w:id="358" w:author="Aurelio Macie Junior" w:date="2019-09-27T21:14:00Z">
        <w:r w:rsidRPr="00834A39">
          <w:rPr>
            <w:sz w:val="28"/>
            <w:szCs w:val="28"/>
            <w:rPrChange w:id="359" w:author="Aurelio Macie Junior" w:date="2019-09-27T22:40:00Z">
              <w:rPr/>
            </w:rPrChange>
          </w:rPr>
          <w:t xml:space="preserve"> </w:t>
        </w:r>
      </w:ins>
      <w:ins w:id="360" w:author="Aurelio Macie Junior" w:date="2019-09-27T21:15:00Z">
        <w:r w:rsidRPr="00834A39">
          <w:rPr>
            <w:sz w:val="28"/>
            <w:szCs w:val="28"/>
            <w:rPrChange w:id="361" w:author="Aurelio Macie Junior" w:date="2019-09-27T22:40:00Z">
              <w:rPr/>
            </w:rPrChange>
          </w:rPr>
          <w:t>escritas</w:t>
        </w:r>
      </w:ins>
      <w:ins w:id="362" w:author="Aurelio Macie Junior" w:date="2019-09-27T21:14:00Z">
        <w:r w:rsidRPr="00834A39">
          <w:rPr>
            <w:sz w:val="28"/>
            <w:szCs w:val="28"/>
            <w:rPrChange w:id="363" w:author="Aurelio Macie Junior" w:date="2019-09-27T22:40:00Z">
              <w:rPr/>
            </w:rPrChange>
          </w:rPr>
          <w:t>;</w:t>
        </w:r>
      </w:ins>
    </w:p>
    <w:p w:rsidR="009A2D9B" w:rsidRPr="00834A39" w:rsidRDefault="009A2D9B" w:rsidP="00B30CFA">
      <w:pPr>
        <w:pStyle w:val="PargrafodaLista"/>
        <w:numPr>
          <w:ilvl w:val="0"/>
          <w:numId w:val="1"/>
        </w:numPr>
        <w:rPr>
          <w:sz w:val="28"/>
          <w:szCs w:val="28"/>
          <w:rPrChange w:id="364" w:author="Aurelio Macie Junior" w:date="2019-09-27T22:40:00Z">
            <w:rPr/>
          </w:rPrChange>
        </w:rPr>
      </w:pPr>
      <w:ins w:id="365" w:author="Aurelio Macie Junior" w:date="2019-09-27T21:37:00Z">
        <w:r w:rsidRPr="00834A39">
          <w:rPr>
            <w:sz w:val="28"/>
            <w:szCs w:val="28"/>
            <w:rPrChange w:id="366" w:author="Aurelio Macie Junior" w:date="2019-09-27T22:40:00Z">
              <w:rPr/>
            </w:rPrChange>
          </w:rPr>
          <w:t xml:space="preserve">Temos um </w:t>
        </w:r>
      </w:ins>
      <w:ins w:id="367" w:author="Aurelio Macie Junior" w:date="2019-09-27T21:38:00Z">
        <w:r w:rsidRPr="00834A39">
          <w:rPr>
            <w:sz w:val="28"/>
            <w:szCs w:val="28"/>
            <w:rPrChange w:id="368" w:author="Aurelio Macie Junior" w:date="2019-09-27T22:40:00Z">
              <w:rPr/>
            </w:rPrChange>
          </w:rPr>
          <w:t>Botão</w:t>
        </w:r>
      </w:ins>
      <w:ins w:id="369" w:author="Aurelio Macie Junior" w:date="2019-09-27T21:37:00Z">
        <w:r w:rsidRPr="00834A39">
          <w:rPr>
            <w:sz w:val="28"/>
            <w:szCs w:val="28"/>
            <w:rPrChange w:id="370" w:author="Aurelio Macie Junior" w:date="2019-09-27T22:40:00Z">
              <w:rPr/>
            </w:rPrChange>
          </w:rPr>
          <w:t xml:space="preserve"> de </w:t>
        </w:r>
        <w:proofErr w:type="spellStart"/>
        <w:r w:rsidRPr="00834A39">
          <w:rPr>
            <w:sz w:val="28"/>
            <w:szCs w:val="28"/>
            <w:rPrChange w:id="371" w:author="Aurelio Macie Junior" w:date="2019-09-27T22:40:00Z">
              <w:rPr/>
            </w:rPrChange>
          </w:rPr>
          <w:t>i-sinho</w:t>
        </w:r>
        <w:proofErr w:type="spellEnd"/>
        <w:r w:rsidRPr="00834A39">
          <w:rPr>
            <w:sz w:val="28"/>
            <w:szCs w:val="28"/>
            <w:rPrChange w:id="372" w:author="Aurelio Macie Junior" w:date="2019-09-27T22:40:00Z">
              <w:rPr/>
            </w:rPrChange>
          </w:rPr>
          <w:t xml:space="preserve"> no canto inferior direito que </w:t>
        </w:r>
      </w:ins>
      <w:ins w:id="373" w:author="Aurelio Macie Junior" w:date="2019-09-27T21:38:00Z">
        <w:r w:rsidRPr="00834A39">
          <w:rPr>
            <w:sz w:val="28"/>
            <w:szCs w:val="28"/>
            <w:rPrChange w:id="374" w:author="Aurelio Macie Junior" w:date="2019-09-27T22:40:00Z">
              <w:rPr/>
            </w:rPrChange>
          </w:rPr>
          <w:t>poderá</w:t>
        </w:r>
      </w:ins>
      <w:ins w:id="375" w:author="Aurelio Macie Junior" w:date="2019-09-27T21:37:00Z">
        <w:r w:rsidRPr="00834A39">
          <w:rPr>
            <w:sz w:val="28"/>
            <w:szCs w:val="28"/>
            <w:rPrChange w:id="376" w:author="Aurelio Macie Junior" w:date="2019-09-27T22:40:00Z">
              <w:rPr/>
            </w:rPrChange>
          </w:rPr>
          <w:t xml:space="preserve"> </w:t>
        </w:r>
      </w:ins>
      <w:ins w:id="377" w:author="Aurelio Macie Junior" w:date="2019-09-27T21:38:00Z">
        <w:r w:rsidRPr="00834A39">
          <w:rPr>
            <w:sz w:val="28"/>
            <w:szCs w:val="28"/>
            <w:rPrChange w:id="378" w:author="Aurelio Macie Junior" w:date="2019-09-27T22:40:00Z">
              <w:rPr/>
            </w:rPrChange>
          </w:rPr>
          <w:t>resolver um problema de registro que eu achei muito importante;</w:t>
        </w:r>
      </w:ins>
    </w:p>
    <w:p w:rsidR="00B30CFA" w:rsidRPr="00834A39" w:rsidRDefault="00B30CFA">
      <w:pPr>
        <w:rPr>
          <w:sz w:val="28"/>
          <w:szCs w:val="28"/>
          <w:rPrChange w:id="379" w:author="Aurelio Macie Junior" w:date="2019-09-27T22:40:00Z">
            <w:rPr/>
          </w:rPrChange>
        </w:rPr>
      </w:pPr>
    </w:p>
    <w:p w:rsidR="000E69BD" w:rsidRPr="00834A39" w:rsidRDefault="000E69BD">
      <w:pPr>
        <w:rPr>
          <w:sz w:val="28"/>
          <w:szCs w:val="28"/>
          <w:rPrChange w:id="380" w:author="Aurelio Macie Junior" w:date="2019-09-27T22:40:00Z">
            <w:rPr/>
          </w:rPrChange>
        </w:rPr>
      </w:pPr>
    </w:p>
    <w:p w:rsidR="000E69BD" w:rsidRPr="00834A39" w:rsidRDefault="000E69BD">
      <w:pPr>
        <w:rPr>
          <w:sz w:val="28"/>
          <w:szCs w:val="28"/>
          <w:rPrChange w:id="381" w:author="Aurelio Macie Junior" w:date="2019-09-27T22:40:00Z">
            <w:rPr/>
          </w:rPrChange>
        </w:rPr>
      </w:pPr>
      <w:r w:rsidRPr="00834A39">
        <w:rPr>
          <w:b/>
          <w:sz w:val="28"/>
          <w:szCs w:val="28"/>
          <w:rPrChange w:id="382" w:author="Aurelio Macie Junior" w:date="2019-09-27T22:40:00Z">
            <w:rPr>
              <w:b/>
            </w:rPr>
          </w:rPrChange>
        </w:rPr>
        <w:t>Usuários:</w:t>
      </w:r>
      <w:r w:rsidRPr="00834A39">
        <w:rPr>
          <w:sz w:val="28"/>
          <w:szCs w:val="28"/>
          <w:rPrChange w:id="383" w:author="Aurelio Macie Junior" w:date="2019-09-27T22:40:00Z">
            <w:rPr/>
          </w:rPrChange>
        </w:rPr>
        <w:t xml:space="preserve">  No que diz respeito a essa entidade, podemos prever que o que vai deferir um usuário do outro será o nome de utilizador, pois e possível que dois usuários tenham o mesmo nome assim como a mesma senha, mas podemos prever esse tipo de situações em nosso programa.</w:t>
      </w:r>
    </w:p>
    <w:p w:rsidR="00E55D90" w:rsidRPr="00834A39" w:rsidRDefault="00E55D90">
      <w:pPr>
        <w:rPr>
          <w:sz w:val="28"/>
          <w:szCs w:val="28"/>
          <w:rPrChange w:id="384" w:author="Aurelio Macie Junior" w:date="2019-09-27T22:40:00Z">
            <w:rPr/>
          </w:rPrChange>
        </w:rPr>
      </w:pPr>
    </w:p>
    <w:p w:rsidR="00E55D90" w:rsidRPr="00834A39" w:rsidRDefault="00E55D90">
      <w:pPr>
        <w:rPr>
          <w:sz w:val="28"/>
          <w:szCs w:val="28"/>
          <w:rPrChange w:id="385" w:author="Aurelio Macie Junior" w:date="2019-09-27T22:40:00Z">
            <w:rPr/>
          </w:rPrChange>
        </w:rPr>
      </w:pPr>
      <w:r w:rsidRPr="00834A39">
        <w:rPr>
          <w:b/>
          <w:sz w:val="28"/>
          <w:szCs w:val="28"/>
          <w:rPrChange w:id="386" w:author="Aurelio Macie Junior" w:date="2019-09-27T22:40:00Z">
            <w:rPr>
              <w:b/>
            </w:rPr>
          </w:rPrChange>
        </w:rPr>
        <w:t>Funcionários (Operários</w:t>
      </w:r>
      <w:r w:rsidR="00D9791F" w:rsidRPr="00834A39">
        <w:rPr>
          <w:b/>
          <w:sz w:val="28"/>
          <w:szCs w:val="28"/>
          <w:rPrChange w:id="387" w:author="Aurelio Macie Junior" w:date="2019-09-27T22:40:00Z">
            <w:rPr>
              <w:b/>
            </w:rPr>
          </w:rPrChange>
        </w:rPr>
        <w:t>):</w:t>
      </w:r>
      <w:r w:rsidRPr="00834A39">
        <w:rPr>
          <w:b/>
          <w:sz w:val="28"/>
          <w:szCs w:val="28"/>
          <w:rPrChange w:id="388" w:author="Aurelio Macie Junior" w:date="2019-09-27T22:40:00Z">
            <w:rPr>
              <w:b/>
            </w:rPr>
          </w:rPrChange>
        </w:rPr>
        <w:t xml:space="preserve"> </w:t>
      </w:r>
      <w:r w:rsidRPr="00834A39">
        <w:rPr>
          <w:sz w:val="28"/>
          <w:szCs w:val="28"/>
          <w:rPrChange w:id="389" w:author="Aurelio Macie Junior" w:date="2019-09-27T22:40:00Z">
            <w:rPr/>
          </w:rPrChange>
        </w:rPr>
        <w:t>No que diz respeito aos operários teremos como a chave do sistema a identificação, pois essa não pode ser repetida de em dois cidadãos de mesma nacionalidade, caso isso se verifique procuraremos meios de o resolver.</w:t>
      </w:r>
    </w:p>
    <w:p w:rsidR="00D9791F" w:rsidRPr="00834A39" w:rsidRDefault="00D9791F">
      <w:pPr>
        <w:rPr>
          <w:sz w:val="28"/>
          <w:szCs w:val="28"/>
          <w:rPrChange w:id="390" w:author="Aurelio Macie Junior" w:date="2019-09-27T22:40:00Z">
            <w:rPr/>
          </w:rPrChange>
        </w:rPr>
      </w:pPr>
    </w:p>
    <w:p w:rsidR="00D9791F" w:rsidRPr="00834A39" w:rsidRDefault="00D9791F">
      <w:pPr>
        <w:rPr>
          <w:b/>
          <w:sz w:val="28"/>
          <w:szCs w:val="28"/>
          <w:rPrChange w:id="391" w:author="Aurelio Macie Junior" w:date="2019-09-27T22:40:00Z">
            <w:rPr>
              <w:b/>
            </w:rPr>
          </w:rPrChange>
        </w:rPr>
      </w:pPr>
      <w:r w:rsidRPr="00834A39">
        <w:rPr>
          <w:b/>
          <w:sz w:val="28"/>
          <w:szCs w:val="28"/>
          <w:rPrChange w:id="392" w:author="Aurelio Macie Junior" w:date="2019-09-27T22:40:00Z">
            <w:rPr>
              <w:b/>
            </w:rPr>
          </w:rPrChange>
        </w:rPr>
        <w:t xml:space="preserve">Fornecedores: </w:t>
      </w:r>
      <w:r w:rsidRPr="00834A39">
        <w:rPr>
          <w:sz w:val="28"/>
          <w:szCs w:val="28"/>
          <w:rPrChange w:id="393" w:author="Aurelio Macie Junior" w:date="2019-09-27T22:40:00Z">
            <w:rPr/>
          </w:rPrChange>
        </w:rPr>
        <w:t>No fornecedor, escolhemos que a chave fosse o nome da empresa, pois não haverá necessidade de registar a mesma empresa duas vezes sendo que ela será sempre acompanhada de um novo entregador, que será por sua vez a única variável que irá alterar na hora de entrega do material</w:t>
      </w:r>
      <w:r w:rsidRPr="00834A39">
        <w:rPr>
          <w:b/>
          <w:sz w:val="28"/>
          <w:szCs w:val="28"/>
          <w:rPrChange w:id="394" w:author="Aurelio Macie Junior" w:date="2019-09-27T22:40:00Z">
            <w:rPr>
              <w:b/>
            </w:rPr>
          </w:rPrChange>
        </w:rPr>
        <w:t>. No ato de inscrever o entregador</w:t>
      </w:r>
      <w:ins w:id="395" w:author="Aurelio Macie Junior" w:date="2019-09-27T17:43:00Z">
        <w:r w:rsidR="00B64661" w:rsidRPr="00834A39">
          <w:rPr>
            <w:b/>
            <w:sz w:val="28"/>
            <w:szCs w:val="28"/>
            <w:rPrChange w:id="396" w:author="Aurelio Macie Junior" w:date="2019-09-27T22:40:00Z">
              <w:rPr>
                <w:b/>
              </w:rPr>
            </w:rPrChange>
          </w:rPr>
          <w:t>,</w:t>
        </w:r>
      </w:ins>
      <w:r w:rsidRPr="00834A39">
        <w:rPr>
          <w:b/>
          <w:sz w:val="28"/>
          <w:szCs w:val="28"/>
          <w:rPrChange w:id="397" w:author="Aurelio Macie Junior" w:date="2019-09-27T22:40:00Z">
            <w:rPr>
              <w:b/>
            </w:rPr>
          </w:rPrChange>
        </w:rPr>
        <w:t xml:space="preserve"> deve aparecer numa comboBox o nome da empresa a qual ele pertence</w:t>
      </w:r>
      <w:ins w:id="398" w:author="Aurelio Macie Junior" w:date="2019-09-27T17:43:00Z">
        <w:r w:rsidR="00B64661" w:rsidRPr="00834A39">
          <w:rPr>
            <w:b/>
            <w:sz w:val="28"/>
            <w:szCs w:val="28"/>
            <w:rPrChange w:id="399" w:author="Aurelio Macie Junior" w:date="2019-09-27T22:40:00Z">
              <w:rPr>
                <w:b/>
              </w:rPr>
            </w:rPrChange>
          </w:rPr>
          <w:t xml:space="preserve">, caso ele </w:t>
        </w:r>
        <w:proofErr w:type="spellStart"/>
        <w:r w:rsidR="00B64661" w:rsidRPr="00834A39">
          <w:rPr>
            <w:b/>
            <w:sz w:val="28"/>
            <w:szCs w:val="28"/>
            <w:rPrChange w:id="400" w:author="Aurelio Macie Junior" w:date="2019-09-27T22:40:00Z">
              <w:rPr>
                <w:b/>
              </w:rPr>
            </w:rPrChange>
          </w:rPr>
          <w:t>pertenca</w:t>
        </w:r>
        <w:proofErr w:type="spellEnd"/>
        <w:r w:rsidR="00B64661" w:rsidRPr="00834A39">
          <w:rPr>
            <w:b/>
            <w:sz w:val="28"/>
            <w:szCs w:val="28"/>
            <w:rPrChange w:id="401" w:author="Aurelio Macie Junior" w:date="2019-09-27T22:40:00Z">
              <w:rPr>
                <w:b/>
              </w:rPr>
            </w:rPrChange>
          </w:rPr>
          <w:t xml:space="preserve"> a uma empresa </w:t>
        </w:r>
      </w:ins>
      <w:ins w:id="402" w:author="Aurelio Macie Junior" w:date="2019-09-27T17:44:00Z">
        <w:r w:rsidR="00B64661" w:rsidRPr="00834A39">
          <w:rPr>
            <w:b/>
            <w:sz w:val="28"/>
            <w:szCs w:val="28"/>
            <w:rPrChange w:id="403" w:author="Aurelio Macie Junior" w:date="2019-09-27T22:40:00Z">
              <w:rPr>
                <w:b/>
              </w:rPr>
            </w:rPrChange>
          </w:rPr>
          <w:t>não</w:t>
        </w:r>
      </w:ins>
      <w:ins w:id="404" w:author="Aurelio Macie Junior" w:date="2019-09-27T17:43:00Z">
        <w:r w:rsidR="00B64661" w:rsidRPr="00834A39">
          <w:rPr>
            <w:b/>
            <w:sz w:val="28"/>
            <w:szCs w:val="28"/>
            <w:rPrChange w:id="405" w:author="Aurelio Macie Junior" w:date="2019-09-27T22:40:00Z">
              <w:rPr>
                <w:b/>
              </w:rPr>
            </w:rPrChange>
          </w:rPr>
          <w:t xml:space="preserve"> </w:t>
        </w:r>
      </w:ins>
      <w:ins w:id="406" w:author="Aurelio Macie Junior" w:date="2019-09-27T17:44:00Z">
        <w:r w:rsidR="00B64661" w:rsidRPr="00834A39">
          <w:rPr>
            <w:b/>
            <w:sz w:val="28"/>
            <w:szCs w:val="28"/>
            <w:rPrChange w:id="407" w:author="Aurelio Macie Junior" w:date="2019-09-27T22:40:00Z">
              <w:rPr>
                <w:b/>
              </w:rPr>
            </w:rPrChange>
          </w:rPr>
          <w:t>registada deve ter a opção de registrar a empresa antes de tudo</w:t>
        </w:r>
      </w:ins>
      <w:del w:id="408" w:author="Aurelio Macie Junior" w:date="2019-09-27T17:43:00Z">
        <w:r w:rsidRPr="00834A39" w:rsidDel="00B64661">
          <w:rPr>
            <w:b/>
            <w:sz w:val="28"/>
            <w:szCs w:val="28"/>
            <w:rPrChange w:id="409" w:author="Aurelio Macie Junior" w:date="2019-09-27T22:40:00Z">
              <w:rPr>
                <w:b/>
              </w:rPr>
            </w:rPrChange>
          </w:rPr>
          <w:delText xml:space="preserve"> pertence</w:delText>
        </w:r>
      </w:del>
      <w:r w:rsidRPr="00834A39">
        <w:rPr>
          <w:b/>
          <w:sz w:val="28"/>
          <w:szCs w:val="28"/>
          <w:rPrChange w:id="410" w:author="Aurelio Macie Junior" w:date="2019-09-27T22:40:00Z">
            <w:rPr>
              <w:b/>
            </w:rPr>
          </w:rPrChange>
        </w:rPr>
        <w:t>.</w:t>
      </w:r>
    </w:p>
    <w:p w:rsidR="00FC3AF8" w:rsidRPr="00834A39" w:rsidRDefault="00FC3AF8" w:rsidP="00FC3AF8">
      <w:pPr>
        <w:rPr>
          <w:ins w:id="411" w:author="Aurelio Macie Junior" w:date="2019-09-26T21:12:00Z"/>
          <w:sz w:val="28"/>
          <w:szCs w:val="28"/>
          <w:rPrChange w:id="412" w:author="Aurelio Macie Junior" w:date="2019-09-27T22:40:00Z">
            <w:rPr>
              <w:ins w:id="413" w:author="Aurelio Macie Junior" w:date="2019-09-26T21:12:00Z"/>
            </w:rPr>
          </w:rPrChange>
        </w:rPr>
      </w:pPr>
      <w:ins w:id="414" w:author="Aurelio Macie Junior" w:date="2019-09-26T21:12:00Z">
        <w:r w:rsidRPr="00834A39">
          <w:rPr>
            <w:b/>
            <w:sz w:val="28"/>
            <w:szCs w:val="28"/>
            <w:rPrChange w:id="415" w:author="Aurelio Macie Junior" w:date="2019-09-27T22:40:00Z">
              <w:rPr>
                <w:b/>
              </w:rPr>
            </w:rPrChange>
          </w:rPr>
          <w:t xml:space="preserve">Material: </w:t>
        </w:r>
        <w:r w:rsidRPr="00834A39">
          <w:rPr>
            <w:sz w:val="28"/>
            <w:szCs w:val="28"/>
            <w:rPrChange w:id="416" w:author="Aurelio Macie Junior" w:date="2019-09-27T22:40:00Z">
              <w:rPr/>
            </w:rPrChange>
          </w:rPr>
          <w:t>Para esse evento e possível notar que o que vai diferir um material do outro e o nome que os mesmos terão, pois não poderemos fazer a marcação de material com mesmo nome como sendo dois produtos distintos.</w:t>
        </w:r>
      </w:ins>
    </w:p>
    <w:p w:rsidR="00FC3AF8" w:rsidRPr="00834A39" w:rsidRDefault="00FC3AF8" w:rsidP="00FC3AF8">
      <w:pPr>
        <w:rPr>
          <w:ins w:id="417" w:author="Aurelio Macie Junior" w:date="2019-09-26T21:12:00Z"/>
          <w:b/>
          <w:sz w:val="28"/>
          <w:szCs w:val="28"/>
          <w:rPrChange w:id="418" w:author="Aurelio Macie Junior" w:date="2019-09-27T22:40:00Z">
            <w:rPr>
              <w:ins w:id="419" w:author="Aurelio Macie Junior" w:date="2019-09-26T21:12:00Z"/>
              <w:b/>
            </w:rPr>
          </w:rPrChange>
        </w:rPr>
      </w:pPr>
    </w:p>
    <w:p w:rsidR="00FC3AF8" w:rsidRPr="00834A39" w:rsidRDefault="00FC3AF8" w:rsidP="00FC3AF8">
      <w:pPr>
        <w:rPr>
          <w:ins w:id="420" w:author="Aurelio Macie Junior" w:date="2019-09-26T21:12:00Z"/>
          <w:b/>
          <w:sz w:val="28"/>
          <w:szCs w:val="28"/>
          <w:rPrChange w:id="421" w:author="Aurelio Macie Junior" w:date="2019-09-27T22:40:00Z">
            <w:rPr>
              <w:ins w:id="422" w:author="Aurelio Macie Junior" w:date="2019-09-26T21:12:00Z"/>
            </w:rPr>
          </w:rPrChange>
        </w:rPr>
      </w:pPr>
      <w:ins w:id="423" w:author="Aurelio Macie Junior" w:date="2019-09-26T21:12:00Z">
        <w:r w:rsidRPr="00834A39">
          <w:rPr>
            <w:b/>
            <w:sz w:val="28"/>
            <w:szCs w:val="28"/>
            <w:rPrChange w:id="424" w:author="Aurelio Macie Junior" w:date="2019-09-27T22:40:00Z">
              <w:rPr>
                <w:b/>
              </w:rPr>
            </w:rPrChange>
          </w:rPr>
          <w:t xml:space="preserve">Registro do cliente: </w:t>
        </w:r>
        <w:r w:rsidRPr="00834A39">
          <w:rPr>
            <w:sz w:val="28"/>
            <w:szCs w:val="28"/>
            <w:rPrChange w:id="425" w:author="Aurelio Macie Junior" w:date="2019-09-27T22:40:00Z">
              <w:rPr/>
            </w:rPrChange>
          </w:rPr>
          <w:t xml:space="preserve">Para esse efeito e necessário que exista uma </w:t>
        </w:r>
        <w:proofErr w:type="spellStart"/>
        <w:r w:rsidRPr="00834A39">
          <w:rPr>
            <w:sz w:val="28"/>
            <w:szCs w:val="28"/>
            <w:rPrChange w:id="426" w:author="Aurelio Macie Junior" w:date="2019-09-27T22:40:00Z">
              <w:rPr/>
            </w:rPrChange>
          </w:rPr>
          <w:t>combobox</w:t>
        </w:r>
        <w:proofErr w:type="spellEnd"/>
        <w:r w:rsidRPr="00834A39">
          <w:rPr>
            <w:sz w:val="28"/>
            <w:szCs w:val="28"/>
            <w:rPrChange w:id="427" w:author="Aurelio Macie Junior" w:date="2019-09-27T22:40:00Z">
              <w:rPr/>
            </w:rPrChange>
          </w:rPr>
          <w:t xml:space="preserve"> com o material desejado para Venda e na tela de venda deve ser marcado um cliente e </w:t>
        </w:r>
        <w:proofErr w:type="spellStart"/>
        <w:r w:rsidRPr="00834A39">
          <w:rPr>
            <w:sz w:val="28"/>
            <w:szCs w:val="28"/>
            <w:rPrChange w:id="428" w:author="Aurelio Macie Junior" w:date="2019-09-27T22:40:00Z">
              <w:rPr/>
            </w:rPrChange>
          </w:rPr>
          <w:t>la</w:t>
        </w:r>
        <w:proofErr w:type="spellEnd"/>
        <w:r w:rsidRPr="00834A39">
          <w:rPr>
            <w:sz w:val="28"/>
            <w:szCs w:val="28"/>
            <w:rPrChange w:id="429" w:author="Aurelio Macie Junior" w:date="2019-09-27T22:40:00Z">
              <w:rPr/>
            </w:rPrChange>
          </w:rPr>
          <w:t xml:space="preserve"> poder aparecer o material desejado, a quantidade desejada e poder colocar o valor da venda do material por unidade e poder multiplicar pela quantidade querida pelo cliente.</w:t>
        </w:r>
      </w:ins>
    </w:p>
    <w:p w:rsidR="00A635FD" w:rsidRPr="009D3587" w:rsidDel="006131AF" w:rsidRDefault="006131AF">
      <w:pPr>
        <w:rPr>
          <w:del w:id="430" w:author="Aurelio Macie Junior" w:date="2019-09-26T21:12:00Z"/>
          <w:sz w:val="28"/>
          <w:szCs w:val="28"/>
          <w:rPrChange w:id="431" w:author="Aurelio Macie Junior" w:date="2019-09-28T10:29:00Z">
            <w:rPr>
              <w:del w:id="432" w:author="Aurelio Macie Junior" w:date="2019-09-26T21:12:00Z"/>
            </w:rPr>
          </w:rPrChange>
        </w:rPr>
      </w:pPr>
      <w:ins w:id="433" w:author="Aurelio Macie Junior" w:date="2019-09-26T21:30:00Z">
        <w:r w:rsidRPr="00834A39">
          <w:rPr>
            <w:b/>
            <w:sz w:val="28"/>
            <w:szCs w:val="28"/>
            <w:rPrChange w:id="434" w:author="Aurelio Macie Junior" w:date="2019-09-27T22:40:00Z">
              <w:rPr/>
            </w:rPrChange>
          </w:rPr>
          <w:t>Agendamento:</w:t>
        </w:r>
        <w:r w:rsidRPr="009D3587">
          <w:rPr>
            <w:sz w:val="28"/>
            <w:szCs w:val="28"/>
            <w:rPrChange w:id="435" w:author="Aurelio Macie Junior" w:date="2019-09-28T10:29:00Z">
              <w:rPr/>
            </w:rPrChange>
          </w:rPr>
          <w:t xml:space="preserve"> </w:t>
        </w:r>
      </w:ins>
      <w:ins w:id="436" w:author="Aurelio Macie Junior" w:date="2019-09-26T21:31:00Z">
        <w:r w:rsidRPr="009D3587">
          <w:rPr>
            <w:sz w:val="28"/>
            <w:szCs w:val="28"/>
            <w:rPrChange w:id="437" w:author="Aurelio Macie Junior" w:date="2019-09-28T10:29:00Z">
              <w:rPr/>
            </w:rPrChange>
          </w:rPr>
          <w:t xml:space="preserve">Aqui se trata de acontecimentos das tarefas executadas, venda, stock, admissão, </w:t>
        </w:r>
      </w:ins>
      <w:ins w:id="438" w:author="Aurelio Macie Junior" w:date="2019-09-26T21:32:00Z">
        <w:r w:rsidRPr="009D3587">
          <w:rPr>
            <w:sz w:val="28"/>
            <w:szCs w:val="28"/>
            <w:rPrChange w:id="439" w:author="Aurelio Macie Junior" w:date="2019-09-28T10:29:00Z">
              <w:rPr/>
            </w:rPrChange>
          </w:rPr>
          <w:t>exclusão</w:t>
        </w:r>
      </w:ins>
      <w:ins w:id="440" w:author="Aurelio Macie Junior" w:date="2019-09-26T21:31:00Z">
        <w:r w:rsidRPr="009D3587">
          <w:rPr>
            <w:sz w:val="28"/>
            <w:szCs w:val="28"/>
            <w:rPrChange w:id="441" w:author="Aurelio Macie Junior" w:date="2019-09-28T10:29:00Z">
              <w:rPr/>
            </w:rPrChange>
          </w:rPr>
          <w:t>.</w:t>
        </w:r>
      </w:ins>
    </w:p>
    <w:p w:rsidR="006131AF" w:rsidRPr="00834A39" w:rsidRDefault="006131AF">
      <w:pPr>
        <w:rPr>
          <w:ins w:id="442" w:author="Aurelio Macie Junior" w:date="2019-09-26T21:32:00Z"/>
          <w:sz w:val="28"/>
          <w:szCs w:val="28"/>
          <w:rPrChange w:id="443" w:author="Aurelio Macie Junior" w:date="2019-09-27T22:40:00Z">
            <w:rPr>
              <w:ins w:id="444" w:author="Aurelio Macie Junior" w:date="2019-09-26T21:32:00Z"/>
              <w:b/>
            </w:rPr>
          </w:rPrChange>
        </w:rPr>
      </w:pPr>
      <w:ins w:id="445" w:author="Aurelio Macie Junior" w:date="2019-09-26T21:32:00Z">
        <w:r w:rsidRPr="009D3587">
          <w:rPr>
            <w:sz w:val="28"/>
            <w:szCs w:val="28"/>
            <w:rPrChange w:id="446" w:author="Aurelio Macie Junior" w:date="2019-09-28T10:29:00Z">
              <w:rPr/>
            </w:rPrChange>
          </w:rPr>
          <w:t xml:space="preserve"> Para tal, </w:t>
        </w:r>
      </w:ins>
      <w:ins w:id="447" w:author="Aurelio Macie Junior" w:date="2019-09-26T21:34:00Z">
        <w:r w:rsidRPr="009D3587">
          <w:rPr>
            <w:sz w:val="28"/>
            <w:szCs w:val="28"/>
            <w:rPrChange w:id="448" w:author="Aurelio Macie Junior" w:date="2019-09-28T10:29:00Z">
              <w:rPr/>
            </w:rPrChange>
          </w:rPr>
          <w:t>será</w:t>
        </w:r>
      </w:ins>
      <w:ins w:id="449" w:author="Aurelio Macie Junior" w:date="2019-09-26T21:32:00Z">
        <w:r w:rsidRPr="009D3587">
          <w:rPr>
            <w:sz w:val="28"/>
            <w:szCs w:val="28"/>
            <w:rPrChange w:id="450" w:author="Aurelio Macie Junior" w:date="2019-09-28T10:29:00Z">
              <w:rPr/>
            </w:rPrChange>
          </w:rPr>
          <w:t xml:space="preserve"> possível exibir os dados das vendas </w:t>
        </w:r>
      </w:ins>
      <w:ins w:id="451" w:author="Aurelio Macie Junior" w:date="2019-09-26T21:34:00Z">
        <w:r w:rsidRPr="009D3587">
          <w:rPr>
            <w:sz w:val="28"/>
            <w:szCs w:val="28"/>
            <w:rPrChange w:id="452" w:author="Aurelio Macie Junior" w:date="2019-09-28T10:29:00Z">
              <w:rPr/>
            </w:rPrChange>
          </w:rPr>
          <w:t>efetuadas</w:t>
        </w:r>
      </w:ins>
      <w:ins w:id="453" w:author="Aurelio Macie Junior" w:date="2019-09-26T21:32:00Z">
        <w:r w:rsidRPr="009D3587">
          <w:rPr>
            <w:sz w:val="28"/>
            <w:szCs w:val="28"/>
            <w:rPrChange w:id="454" w:author="Aurelio Macie Junior" w:date="2019-09-28T10:29:00Z">
              <w:rPr/>
            </w:rPrChange>
          </w:rPr>
          <w:t xml:space="preserve">, Dados </w:t>
        </w:r>
      </w:ins>
      <w:ins w:id="455" w:author="Aurelio Macie Junior" w:date="2019-09-26T21:33:00Z">
        <w:r w:rsidRPr="009D3587">
          <w:rPr>
            <w:sz w:val="28"/>
            <w:szCs w:val="28"/>
            <w:rPrChange w:id="456" w:author="Aurelio Macie Junior" w:date="2019-09-28T10:29:00Z">
              <w:rPr/>
            </w:rPrChange>
          </w:rPr>
          <w:t>excluídos</w:t>
        </w:r>
      </w:ins>
      <w:ins w:id="457" w:author="Aurelio Macie Junior" w:date="2019-09-26T21:32:00Z">
        <w:r w:rsidRPr="009D3587">
          <w:rPr>
            <w:sz w:val="28"/>
            <w:szCs w:val="28"/>
            <w:rPrChange w:id="458" w:author="Aurelio Macie Junior" w:date="2019-09-28T10:29:00Z">
              <w:rPr/>
            </w:rPrChange>
          </w:rPr>
          <w:t>,</w:t>
        </w:r>
      </w:ins>
      <w:ins w:id="459" w:author="Aurelio Macie Junior" w:date="2019-09-26T21:33:00Z">
        <w:r w:rsidRPr="009D3587">
          <w:rPr>
            <w:sz w:val="28"/>
            <w:szCs w:val="28"/>
            <w:rPrChange w:id="460" w:author="Aurelio Macie Junior" w:date="2019-09-28T10:29:00Z">
              <w:rPr/>
            </w:rPrChange>
          </w:rPr>
          <w:t xml:space="preserve"> valor ganho na semana ou mês de venda, quem </w:t>
        </w:r>
      </w:ins>
      <w:ins w:id="461" w:author="Aurelio Macie Junior" w:date="2019-09-26T21:34:00Z">
        <w:r w:rsidRPr="009D3587">
          <w:rPr>
            <w:sz w:val="28"/>
            <w:szCs w:val="28"/>
            <w:rPrChange w:id="462" w:author="Aurelio Macie Junior" w:date="2019-09-28T10:29:00Z">
              <w:rPr/>
            </w:rPrChange>
          </w:rPr>
          <w:t>estava</w:t>
        </w:r>
      </w:ins>
      <w:ins w:id="463" w:author="Aurelio Macie Junior" w:date="2019-09-26T21:33:00Z">
        <w:r w:rsidRPr="009D3587">
          <w:rPr>
            <w:sz w:val="28"/>
            <w:szCs w:val="28"/>
            <w:rPrChange w:id="464" w:author="Aurelio Macie Junior" w:date="2019-09-28T10:29:00Z">
              <w:rPr/>
            </w:rPrChange>
          </w:rPr>
          <w:t xml:space="preserve"> a usar o sistema quando se realizou aquela venda.</w:t>
        </w:r>
      </w:ins>
    </w:p>
    <w:p w:rsidR="0084032D" w:rsidRPr="00834A39" w:rsidRDefault="0084032D">
      <w:pPr>
        <w:rPr>
          <w:ins w:id="465" w:author="Aurelio Macie Junior" w:date="2019-09-27T22:34:00Z"/>
          <w:sz w:val="28"/>
          <w:szCs w:val="28"/>
          <w:rPrChange w:id="466" w:author="Aurelio Macie Junior" w:date="2019-09-27T22:40:00Z">
            <w:rPr>
              <w:ins w:id="467" w:author="Aurelio Macie Junior" w:date="2019-09-27T22:34:00Z"/>
            </w:rPr>
          </w:rPrChange>
        </w:rPr>
      </w:pPr>
    </w:p>
    <w:p w:rsidR="0084032D" w:rsidRPr="00834A39" w:rsidRDefault="0084032D">
      <w:pPr>
        <w:rPr>
          <w:ins w:id="468" w:author="Aurelio Macie Junior" w:date="2019-09-27T22:37:00Z"/>
          <w:sz w:val="28"/>
          <w:szCs w:val="28"/>
          <w:rPrChange w:id="469" w:author="Aurelio Macie Junior" w:date="2019-09-27T22:40:00Z">
            <w:rPr>
              <w:ins w:id="470" w:author="Aurelio Macie Junior" w:date="2019-09-27T22:37:00Z"/>
            </w:rPr>
          </w:rPrChange>
        </w:rPr>
      </w:pPr>
      <w:ins w:id="471" w:author="Aurelio Macie Junior" w:date="2019-09-27T22:35:00Z">
        <w:r w:rsidRPr="00834A39">
          <w:rPr>
            <w:b/>
            <w:sz w:val="28"/>
            <w:szCs w:val="28"/>
            <w:rPrChange w:id="472" w:author="Aurelio Macie Junior" w:date="2019-09-27T22:40:00Z">
              <w:rPr>
                <w:b/>
              </w:rPr>
            </w:rPrChange>
          </w:rPr>
          <w:t xml:space="preserve">Venda: </w:t>
        </w:r>
      </w:ins>
      <w:ins w:id="473" w:author="Aurelio Macie Junior" w:date="2019-09-27T22:37:00Z">
        <w:r w:rsidRPr="00834A39">
          <w:rPr>
            <w:sz w:val="28"/>
            <w:szCs w:val="28"/>
            <w:rPrChange w:id="474" w:author="Aurelio Macie Junior" w:date="2019-09-27T22:40:00Z">
              <w:rPr/>
            </w:rPrChange>
          </w:rPr>
          <w:t>Através</w:t>
        </w:r>
      </w:ins>
      <w:ins w:id="475" w:author="Aurelio Macie Junior" w:date="2019-09-27T22:35:00Z">
        <w:r w:rsidRPr="00834A39">
          <w:rPr>
            <w:sz w:val="28"/>
            <w:szCs w:val="28"/>
            <w:rPrChange w:id="476" w:author="Aurelio Macie Junior" w:date="2019-09-27T22:40:00Z">
              <w:rPr/>
            </w:rPrChange>
          </w:rPr>
          <w:t xml:space="preserve"> da quantidade requerida pelo cliente </w:t>
        </w:r>
        <w:proofErr w:type="spellStart"/>
        <w:r w:rsidRPr="00834A39">
          <w:rPr>
            <w:sz w:val="28"/>
            <w:szCs w:val="28"/>
            <w:rPrChange w:id="477" w:author="Aurelio Macie Junior" w:date="2019-09-27T22:40:00Z">
              <w:rPr/>
            </w:rPrChange>
          </w:rPr>
          <w:t>sera</w:t>
        </w:r>
        <w:proofErr w:type="spellEnd"/>
        <w:r w:rsidRPr="00834A39">
          <w:rPr>
            <w:sz w:val="28"/>
            <w:szCs w:val="28"/>
            <w:rPrChange w:id="478" w:author="Aurelio Macie Junior" w:date="2019-09-27T22:40:00Z">
              <w:rPr/>
            </w:rPrChange>
          </w:rPr>
          <w:t xml:space="preserve"> possível calcular o valor que o cliente r=terá por pagar sem precisar usar a </w:t>
        </w:r>
      </w:ins>
      <w:ins w:id="479" w:author="Aurelio Macie Junior" w:date="2019-09-27T22:37:00Z">
        <w:r w:rsidRPr="00834A39">
          <w:rPr>
            <w:sz w:val="28"/>
            <w:szCs w:val="28"/>
            <w:rPrChange w:id="480" w:author="Aurelio Macie Junior" w:date="2019-09-27T22:40:00Z">
              <w:rPr/>
            </w:rPrChange>
          </w:rPr>
          <w:t>calculadora</w:t>
        </w:r>
      </w:ins>
      <w:ins w:id="481" w:author="Aurelio Macie Junior" w:date="2019-09-27T22:35:00Z">
        <w:r w:rsidRPr="00834A39">
          <w:rPr>
            <w:sz w:val="28"/>
            <w:szCs w:val="28"/>
            <w:rPrChange w:id="482" w:author="Aurelio Macie Junior" w:date="2019-09-27T22:40:00Z">
              <w:rPr/>
            </w:rPrChange>
          </w:rPr>
          <w:t xml:space="preserve"> externa para o fazer, essa funcionalidade vem mesmo para facilitar para quem tiver </w:t>
        </w:r>
      </w:ins>
      <w:ins w:id="483" w:author="Aurelio Macie Junior" w:date="2019-09-27T22:37:00Z">
        <w:r w:rsidRPr="00834A39">
          <w:rPr>
            <w:sz w:val="28"/>
            <w:szCs w:val="28"/>
            <w:rPrChange w:id="484" w:author="Aurelio Macie Junior" w:date="2019-09-27T22:40:00Z">
              <w:rPr/>
            </w:rPrChange>
          </w:rPr>
          <w:t>até</w:t>
        </w:r>
      </w:ins>
      <w:ins w:id="485" w:author="Aurelio Macie Junior" w:date="2019-09-27T22:35:00Z">
        <w:r w:rsidRPr="00834A39">
          <w:rPr>
            <w:sz w:val="28"/>
            <w:szCs w:val="28"/>
            <w:rPrChange w:id="486" w:author="Aurelio Macie Junior" w:date="2019-09-27T22:40:00Z">
              <w:rPr/>
            </w:rPrChange>
          </w:rPr>
          <w:t xml:space="preserve"> </w:t>
        </w:r>
      </w:ins>
      <w:ins w:id="487" w:author="Aurelio Macie Junior" w:date="2019-09-27T22:37:00Z">
        <w:r w:rsidRPr="00834A39">
          <w:rPr>
            <w:sz w:val="28"/>
            <w:szCs w:val="28"/>
            <w:rPrChange w:id="488" w:author="Aurelio Macie Junior" w:date="2019-09-27T22:40:00Z">
              <w:rPr/>
            </w:rPrChange>
          </w:rPr>
          <w:t>preguiça</w:t>
        </w:r>
      </w:ins>
      <w:ins w:id="489" w:author="Aurelio Macie Junior" w:date="2019-09-27T22:35:00Z">
        <w:r w:rsidRPr="00834A39">
          <w:rPr>
            <w:sz w:val="28"/>
            <w:szCs w:val="28"/>
            <w:rPrChange w:id="490" w:author="Aurelio Macie Junior" w:date="2019-09-27T22:40:00Z">
              <w:rPr/>
            </w:rPrChange>
          </w:rPr>
          <w:t xml:space="preserve"> de fazer </w:t>
        </w:r>
      </w:ins>
      <w:ins w:id="491" w:author="Aurelio Macie Junior" w:date="2019-09-27T22:36:00Z">
        <w:r w:rsidRPr="00834A39">
          <w:rPr>
            <w:sz w:val="28"/>
            <w:szCs w:val="28"/>
            <w:rPrChange w:id="492" w:author="Aurelio Macie Junior" w:date="2019-09-27T22:40:00Z">
              <w:rPr/>
            </w:rPrChange>
          </w:rPr>
          <w:t>cálculos</w:t>
        </w:r>
      </w:ins>
      <w:ins w:id="493" w:author="Aurelio Macie Junior" w:date="2019-09-27T22:35:00Z">
        <w:r w:rsidRPr="00834A39">
          <w:rPr>
            <w:sz w:val="28"/>
            <w:szCs w:val="28"/>
            <w:rPrChange w:id="494" w:author="Aurelio Macie Junior" w:date="2019-09-27T22:40:00Z">
              <w:rPr/>
            </w:rPrChange>
          </w:rPr>
          <w:t xml:space="preserve"> </w:t>
        </w:r>
      </w:ins>
      <w:ins w:id="495" w:author="Aurelio Macie Junior" w:date="2019-09-27T22:36:00Z">
        <w:r w:rsidRPr="00834A39">
          <w:rPr>
            <w:sz w:val="28"/>
            <w:szCs w:val="28"/>
            <w:rPrChange w:id="496" w:author="Aurelio Macie Junior" w:date="2019-09-27T22:40:00Z">
              <w:rPr/>
            </w:rPrChange>
          </w:rPr>
          <w:t>na hora de venda, ou evitar erros na hora de colocar o valor a pagar;</w:t>
        </w:r>
      </w:ins>
    </w:p>
    <w:p w:rsidR="0084032D" w:rsidRPr="00834A39" w:rsidRDefault="0084032D">
      <w:pPr>
        <w:rPr>
          <w:ins w:id="497" w:author="Aurelio Macie Junior" w:date="2019-09-27T22:37:00Z"/>
          <w:sz w:val="28"/>
          <w:szCs w:val="28"/>
          <w:rPrChange w:id="498" w:author="Aurelio Macie Junior" w:date="2019-09-27T22:40:00Z">
            <w:rPr>
              <w:ins w:id="499" w:author="Aurelio Macie Junior" w:date="2019-09-27T22:37:00Z"/>
            </w:rPr>
          </w:rPrChange>
        </w:rPr>
      </w:pPr>
    </w:p>
    <w:p w:rsidR="00683F68" w:rsidRPr="00683F68" w:rsidRDefault="0084032D">
      <w:ins w:id="500" w:author="Aurelio Macie Junior" w:date="2019-09-27T22:37:00Z">
        <w:r w:rsidRPr="00834A39">
          <w:rPr>
            <w:b/>
            <w:sz w:val="28"/>
            <w:szCs w:val="28"/>
            <w:rPrChange w:id="501" w:author="Aurelio Macie Junior" w:date="2019-09-27T22:40:00Z">
              <w:rPr>
                <w:b/>
              </w:rPr>
            </w:rPrChange>
          </w:rPr>
          <w:t>Desejo</w:t>
        </w:r>
      </w:ins>
      <w:ins w:id="502" w:author="Aurelio Macie Junior" w:date="2019-09-27T22:39:00Z">
        <w:r w:rsidRPr="00834A39">
          <w:rPr>
            <w:b/>
            <w:sz w:val="28"/>
            <w:szCs w:val="28"/>
            <w:rPrChange w:id="503" w:author="Aurelio Macie Junior" w:date="2019-09-27T22:40:00Z">
              <w:rPr>
                <w:b/>
              </w:rPr>
            </w:rPrChange>
          </w:rPr>
          <w:t xml:space="preserve"> E Dificuldade</w:t>
        </w:r>
      </w:ins>
      <w:ins w:id="504" w:author="Aurelio Macie Junior" w:date="2019-09-27T22:37:00Z">
        <w:r w:rsidRPr="00834A39">
          <w:rPr>
            <w:b/>
            <w:sz w:val="28"/>
            <w:szCs w:val="28"/>
            <w:rPrChange w:id="505" w:author="Aurelio Macie Junior" w:date="2019-09-27T22:40:00Z">
              <w:rPr>
                <w:b/>
              </w:rPr>
            </w:rPrChange>
          </w:rPr>
          <w:t xml:space="preserve">: </w:t>
        </w:r>
        <w:r w:rsidRPr="00834A39">
          <w:rPr>
            <w:sz w:val="28"/>
            <w:szCs w:val="28"/>
            <w:rPrChange w:id="506" w:author="Aurelio Macie Junior" w:date="2019-09-27T22:40:00Z">
              <w:rPr/>
            </w:rPrChange>
          </w:rPr>
          <w:t xml:space="preserve">E com muita vontade que </w:t>
        </w:r>
      </w:ins>
      <w:ins w:id="507" w:author="Aurelio Macie Junior" w:date="2019-09-27T22:38:00Z">
        <w:r w:rsidRPr="00834A39">
          <w:rPr>
            <w:sz w:val="28"/>
            <w:szCs w:val="28"/>
            <w:rPrChange w:id="508" w:author="Aurelio Macie Junior" w:date="2019-09-27T22:40:00Z">
              <w:rPr/>
            </w:rPrChange>
          </w:rPr>
          <w:t xml:space="preserve">queria que o sistema registasse mais de um desejo por vez, mas </w:t>
        </w:r>
      </w:ins>
      <w:ins w:id="509" w:author="Aurelio Macie Junior" w:date="2019-09-27T22:39:00Z">
        <w:r w:rsidRPr="00834A39">
          <w:rPr>
            <w:sz w:val="28"/>
            <w:szCs w:val="28"/>
            <w:rPrChange w:id="510" w:author="Aurelio Macie Junior" w:date="2019-09-27T22:40:00Z">
              <w:rPr/>
            </w:rPrChange>
          </w:rPr>
          <w:t>está</w:t>
        </w:r>
      </w:ins>
      <w:ins w:id="511" w:author="Aurelio Macie Junior" w:date="2019-09-27T22:38:00Z">
        <w:r w:rsidRPr="00834A39">
          <w:rPr>
            <w:sz w:val="28"/>
            <w:szCs w:val="28"/>
            <w:rPrChange w:id="512" w:author="Aurelio Macie Junior" w:date="2019-09-27T22:40:00Z">
              <w:rPr/>
            </w:rPrChange>
          </w:rPr>
          <w:t xml:space="preserve"> a ser muito difícil trabalhar com isso infelizmente. Mas garanto que não irei parar </w:t>
        </w:r>
      </w:ins>
      <w:ins w:id="513" w:author="Aurelio Macie Junior" w:date="2019-09-27T22:39:00Z">
        <w:r w:rsidRPr="00834A39">
          <w:rPr>
            <w:sz w:val="28"/>
            <w:szCs w:val="28"/>
            <w:rPrChange w:id="514" w:author="Aurelio Macie Junior" w:date="2019-09-27T22:40:00Z">
              <w:rPr/>
            </w:rPrChange>
          </w:rPr>
          <w:t>até</w:t>
        </w:r>
      </w:ins>
      <w:ins w:id="515" w:author="Aurelio Macie Junior" w:date="2019-09-27T22:38:00Z">
        <w:r w:rsidRPr="00834A39">
          <w:rPr>
            <w:sz w:val="28"/>
            <w:szCs w:val="28"/>
            <w:rPrChange w:id="516" w:author="Aurelio Macie Junior" w:date="2019-09-27T22:40:00Z">
              <w:rPr/>
            </w:rPrChange>
          </w:rPr>
          <w:t xml:space="preserve"> conseguir fazer aquilo q</w:t>
        </w:r>
        <w:r>
          <w:t xml:space="preserve">ue realmente o sistema </w:t>
        </w:r>
      </w:ins>
      <w:ins w:id="517" w:author="Aurelio Macie Junior" w:date="2019-09-27T22:39:00Z">
        <w:r>
          <w:t>está</w:t>
        </w:r>
      </w:ins>
      <w:ins w:id="518" w:author="Aurelio Macie Junior" w:date="2019-09-27T22:38:00Z">
        <w:r>
          <w:t xml:space="preserve"> </w:t>
        </w:r>
      </w:ins>
      <w:ins w:id="519" w:author="Aurelio Macie Junior" w:date="2019-09-27T22:39:00Z">
        <w:r>
          <w:t>a ser</w:t>
        </w:r>
      </w:ins>
      <w:ins w:id="520" w:author="Aurelio Macie Junior" w:date="2019-09-27T22:38:00Z">
        <w:r>
          <w:t xml:space="preserve"> criado para fazer.</w:t>
        </w:r>
      </w:ins>
      <w:del w:id="521" w:author="Aurelio Macie Junior" w:date="2019-09-26T21:12:00Z">
        <w:r w:rsidR="00A635FD" w:rsidDel="00FC3AF8">
          <w:delText>Material: Para esse evento e possível notar que o que vai diferir um material do outro e o nome que os mesmos terão, pois não poderemos fazer a marcação de material com mesmo nome como sendo dois produtos distintos.</w:delText>
        </w:r>
      </w:del>
    </w:p>
    <w:sectPr w:rsidR="00683F68" w:rsidRPr="00683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3A66F2"/>
    <w:multiLevelType w:val="hybridMultilevel"/>
    <w:tmpl w:val="43324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urelio Macie Junior">
    <w15:presenceInfo w15:providerId="None" w15:userId="Aurelio Macie Juni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4CD"/>
    <w:rsid w:val="00037628"/>
    <w:rsid w:val="000B2E2D"/>
    <w:rsid w:val="000D21EE"/>
    <w:rsid w:val="000D7D9B"/>
    <w:rsid w:val="000E69BD"/>
    <w:rsid w:val="001345C9"/>
    <w:rsid w:val="00187201"/>
    <w:rsid w:val="002A230F"/>
    <w:rsid w:val="002C76C9"/>
    <w:rsid w:val="002D2612"/>
    <w:rsid w:val="00397571"/>
    <w:rsid w:val="00464C73"/>
    <w:rsid w:val="004C46F1"/>
    <w:rsid w:val="004E1A5A"/>
    <w:rsid w:val="00536B78"/>
    <w:rsid w:val="005465C6"/>
    <w:rsid w:val="006131AF"/>
    <w:rsid w:val="00683F68"/>
    <w:rsid w:val="006B4192"/>
    <w:rsid w:val="00703979"/>
    <w:rsid w:val="00707FEF"/>
    <w:rsid w:val="0080429E"/>
    <w:rsid w:val="0083283E"/>
    <w:rsid w:val="00834A39"/>
    <w:rsid w:val="0084032D"/>
    <w:rsid w:val="0085094A"/>
    <w:rsid w:val="008E4E5F"/>
    <w:rsid w:val="00902F89"/>
    <w:rsid w:val="009A016E"/>
    <w:rsid w:val="009A2D9B"/>
    <w:rsid w:val="009D3587"/>
    <w:rsid w:val="00A635FD"/>
    <w:rsid w:val="00AC54CD"/>
    <w:rsid w:val="00B30CFA"/>
    <w:rsid w:val="00B35BA5"/>
    <w:rsid w:val="00B64661"/>
    <w:rsid w:val="00B73B4F"/>
    <w:rsid w:val="00CE3649"/>
    <w:rsid w:val="00D468D7"/>
    <w:rsid w:val="00D5714A"/>
    <w:rsid w:val="00D9791F"/>
    <w:rsid w:val="00E55D90"/>
    <w:rsid w:val="00E96DB3"/>
    <w:rsid w:val="00EB463B"/>
    <w:rsid w:val="00ED046E"/>
    <w:rsid w:val="00F1583F"/>
    <w:rsid w:val="00F4501F"/>
    <w:rsid w:val="00F55255"/>
    <w:rsid w:val="00F55F4C"/>
    <w:rsid w:val="00FC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5109A1-6850-4D24-91E6-6E91B3F9D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192"/>
  </w:style>
  <w:style w:type="paragraph" w:styleId="Ttulo1">
    <w:name w:val="heading 1"/>
    <w:basedOn w:val="Normal"/>
    <w:next w:val="Normal"/>
    <w:link w:val="Ttulo1Char"/>
    <w:uiPriority w:val="9"/>
    <w:qFormat/>
    <w:rsid w:val="002A23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0CF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C3A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3AF8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2A23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C9B2F-1140-4A72-9190-172DDFBC4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7</Pages>
  <Words>1316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Aurelio Macie Junior</dc:creator>
  <cp:keywords/>
  <dc:description/>
  <cp:lastModifiedBy>Aurelio Macie Junior</cp:lastModifiedBy>
  <cp:revision>58</cp:revision>
  <dcterms:created xsi:type="dcterms:W3CDTF">2019-09-25T20:30:00Z</dcterms:created>
  <dcterms:modified xsi:type="dcterms:W3CDTF">2019-09-29T07:15:00Z</dcterms:modified>
</cp:coreProperties>
</file>